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C8C9" w14:textId="77777777" w:rsidR="00DE3427" w:rsidRDefault="005A01A0" w:rsidP="00952A68">
      <w:pPr>
        <w:pStyle w:val="Title"/>
      </w:pPr>
      <w:r>
        <w:t xml:space="preserve">Feature: </w:t>
      </w:r>
      <w:sdt>
        <w:sdtPr>
          <w:alias w:val="Subject"/>
          <w:id w:val="367927629"/>
          <w:placeholder>
            <w:docPart w:val="6BD7AF3F7AD34853B81C3B42AAA5CC30"/>
          </w:placeholder>
          <w:dataBinding w:prefixMappings="xmlns:ns0='http://purl.org/dc/elements/1.1/' xmlns:ns1='http://schemas.openxmlformats.org/package/2006/metadata/core-properties' " w:xpath="/ns1:coreProperties[1]/ns0:subject[1]" w:storeItemID="{6C3C8BC8-F283-45AE-878A-BAB7291924A1}"/>
          <w:text/>
        </w:sdtPr>
        <w:sdtEndPr/>
        <w:sdtContent>
          <w:r w:rsidR="00D62569">
            <w:t>Workflow Components</w:t>
          </w:r>
        </w:sdtContent>
      </w:sdt>
    </w:p>
    <w:p w14:paraId="21DC7B43" w14:textId="0F7E98B5" w:rsidR="0012599E" w:rsidRDefault="00223685">
      <w:pPr>
        <w:pStyle w:val="TOC1"/>
        <w:rPr>
          <w:b w:val="0"/>
          <w:bCs w:val="0"/>
          <w:i w:val="0"/>
          <w:iCs w:val="0"/>
          <w:noProof/>
          <w:color w:val="auto"/>
          <w:sz w:val="22"/>
          <w:szCs w:val="22"/>
        </w:rPr>
      </w:pPr>
      <w:r>
        <w:rPr>
          <w:rFonts w:eastAsiaTheme="minorHAnsi"/>
        </w:rPr>
        <w:fldChar w:fldCharType="begin"/>
      </w:r>
      <w:r w:rsidR="00A2097D">
        <w:instrText xml:space="preserve"> TOC \o "1-2" \t "Heading 7,7,Heading 8,8,Heading 9,9" </w:instrText>
      </w:r>
      <w:r>
        <w:rPr>
          <w:rFonts w:eastAsiaTheme="minorHAnsi"/>
        </w:rPr>
        <w:fldChar w:fldCharType="separate"/>
      </w:r>
      <w:r w:rsidR="0012599E">
        <w:rPr>
          <w:noProof/>
        </w:rPr>
        <w:t>Definitions</w:t>
      </w:r>
      <w:r w:rsidR="0012599E">
        <w:rPr>
          <w:noProof/>
        </w:rPr>
        <w:tab/>
      </w:r>
      <w:r w:rsidR="0012599E">
        <w:rPr>
          <w:noProof/>
        </w:rPr>
        <w:fldChar w:fldCharType="begin"/>
      </w:r>
      <w:r w:rsidR="0012599E">
        <w:rPr>
          <w:noProof/>
        </w:rPr>
        <w:instrText xml:space="preserve"> PAGEREF _Toc508010906 \h </w:instrText>
      </w:r>
      <w:r w:rsidR="0012599E">
        <w:rPr>
          <w:noProof/>
        </w:rPr>
      </w:r>
      <w:r w:rsidR="0012599E">
        <w:rPr>
          <w:noProof/>
        </w:rPr>
        <w:fldChar w:fldCharType="separate"/>
      </w:r>
      <w:r w:rsidR="0012599E">
        <w:rPr>
          <w:noProof/>
        </w:rPr>
        <w:t>2</w:t>
      </w:r>
      <w:r w:rsidR="0012599E">
        <w:rPr>
          <w:noProof/>
        </w:rPr>
        <w:fldChar w:fldCharType="end"/>
      </w:r>
    </w:p>
    <w:p w14:paraId="22718F49" w14:textId="4AEC95E1" w:rsidR="0012599E" w:rsidRDefault="0012599E">
      <w:pPr>
        <w:pStyle w:val="TOC1"/>
        <w:rPr>
          <w:b w:val="0"/>
          <w:bCs w:val="0"/>
          <w:i w:val="0"/>
          <w:iCs w:val="0"/>
          <w:noProof/>
          <w:color w:val="auto"/>
          <w:sz w:val="22"/>
          <w:szCs w:val="22"/>
        </w:rPr>
      </w:pPr>
      <w:r>
        <w:rPr>
          <w:noProof/>
        </w:rPr>
        <w:t>Workflows Overview</w:t>
      </w:r>
      <w:r>
        <w:rPr>
          <w:noProof/>
        </w:rPr>
        <w:tab/>
      </w:r>
      <w:r>
        <w:rPr>
          <w:noProof/>
        </w:rPr>
        <w:fldChar w:fldCharType="begin"/>
      </w:r>
      <w:r>
        <w:rPr>
          <w:noProof/>
        </w:rPr>
        <w:instrText xml:space="preserve"> PAGEREF _Toc508010907 \h </w:instrText>
      </w:r>
      <w:r>
        <w:rPr>
          <w:noProof/>
        </w:rPr>
      </w:r>
      <w:r>
        <w:rPr>
          <w:noProof/>
        </w:rPr>
        <w:fldChar w:fldCharType="separate"/>
      </w:r>
      <w:r>
        <w:rPr>
          <w:noProof/>
        </w:rPr>
        <w:t>3</w:t>
      </w:r>
      <w:r>
        <w:rPr>
          <w:noProof/>
        </w:rPr>
        <w:fldChar w:fldCharType="end"/>
      </w:r>
    </w:p>
    <w:p w14:paraId="7992A41B" w14:textId="4A35A588" w:rsidR="0012599E" w:rsidRDefault="0012599E">
      <w:pPr>
        <w:pStyle w:val="TOC2"/>
        <w:tabs>
          <w:tab w:val="right" w:leader="dot" w:pos="10070"/>
        </w:tabs>
        <w:rPr>
          <w:b w:val="0"/>
          <w:bCs w:val="0"/>
          <w:noProof/>
          <w:color w:val="auto"/>
        </w:rPr>
      </w:pPr>
      <w:r>
        <w:rPr>
          <w:noProof/>
        </w:rPr>
        <w:t>Workflows</w:t>
      </w:r>
      <w:r>
        <w:rPr>
          <w:noProof/>
        </w:rPr>
        <w:tab/>
      </w:r>
      <w:r>
        <w:rPr>
          <w:noProof/>
        </w:rPr>
        <w:fldChar w:fldCharType="begin"/>
      </w:r>
      <w:r>
        <w:rPr>
          <w:noProof/>
        </w:rPr>
        <w:instrText xml:space="preserve"> PAGEREF _Toc508010908 \h </w:instrText>
      </w:r>
      <w:r>
        <w:rPr>
          <w:noProof/>
        </w:rPr>
      </w:r>
      <w:r>
        <w:rPr>
          <w:noProof/>
        </w:rPr>
        <w:fldChar w:fldCharType="separate"/>
      </w:r>
      <w:r>
        <w:rPr>
          <w:noProof/>
        </w:rPr>
        <w:t>3</w:t>
      </w:r>
      <w:r>
        <w:rPr>
          <w:noProof/>
        </w:rPr>
        <w:fldChar w:fldCharType="end"/>
      </w:r>
    </w:p>
    <w:p w14:paraId="09AE8FAE" w14:textId="093F4784" w:rsidR="0012599E" w:rsidRDefault="0012599E">
      <w:pPr>
        <w:pStyle w:val="TOC2"/>
        <w:tabs>
          <w:tab w:val="right" w:leader="dot" w:pos="10070"/>
        </w:tabs>
        <w:rPr>
          <w:b w:val="0"/>
          <w:bCs w:val="0"/>
          <w:noProof/>
          <w:color w:val="auto"/>
        </w:rPr>
      </w:pPr>
      <w:r>
        <w:rPr>
          <w:noProof/>
        </w:rPr>
        <w:t>Components</w:t>
      </w:r>
      <w:r>
        <w:rPr>
          <w:noProof/>
        </w:rPr>
        <w:tab/>
      </w:r>
      <w:r>
        <w:rPr>
          <w:noProof/>
        </w:rPr>
        <w:fldChar w:fldCharType="begin"/>
      </w:r>
      <w:r>
        <w:rPr>
          <w:noProof/>
        </w:rPr>
        <w:instrText xml:space="preserve"> PAGEREF _Toc508010909 \h </w:instrText>
      </w:r>
      <w:r>
        <w:rPr>
          <w:noProof/>
        </w:rPr>
      </w:r>
      <w:r>
        <w:rPr>
          <w:noProof/>
        </w:rPr>
        <w:fldChar w:fldCharType="separate"/>
      </w:r>
      <w:r>
        <w:rPr>
          <w:noProof/>
        </w:rPr>
        <w:t>3</w:t>
      </w:r>
      <w:r>
        <w:rPr>
          <w:noProof/>
        </w:rPr>
        <w:fldChar w:fldCharType="end"/>
      </w:r>
    </w:p>
    <w:p w14:paraId="08CAC109" w14:textId="1ABC550F" w:rsidR="0012599E" w:rsidRDefault="0012599E">
      <w:pPr>
        <w:pStyle w:val="TOC1"/>
        <w:rPr>
          <w:b w:val="0"/>
          <w:bCs w:val="0"/>
          <w:i w:val="0"/>
          <w:iCs w:val="0"/>
          <w:noProof/>
          <w:color w:val="auto"/>
          <w:sz w:val="22"/>
          <w:szCs w:val="22"/>
        </w:rPr>
      </w:pPr>
      <w:r>
        <w:rPr>
          <w:noProof/>
        </w:rPr>
        <w:t>Components Overview</w:t>
      </w:r>
      <w:r>
        <w:rPr>
          <w:noProof/>
        </w:rPr>
        <w:tab/>
      </w:r>
      <w:r>
        <w:rPr>
          <w:noProof/>
        </w:rPr>
        <w:fldChar w:fldCharType="begin"/>
      </w:r>
      <w:r>
        <w:rPr>
          <w:noProof/>
        </w:rPr>
        <w:instrText xml:space="preserve"> PAGEREF _Toc508010910 \h </w:instrText>
      </w:r>
      <w:r>
        <w:rPr>
          <w:noProof/>
        </w:rPr>
      </w:r>
      <w:r>
        <w:rPr>
          <w:noProof/>
        </w:rPr>
        <w:fldChar w:fldCharType="separate"/>
      </w:r>
      <w:r>
        <w:rPr>
          <w:noProof/>
        </w:rPr>
        <w:t>6</w:t>
      </w:r>
      <w:r>
        <w:rPr>
          <w:noProof/>
        </w:rPr>
        <w:fldChar w:fldCharType="end"/>
      </w:r>
    </w:p>
    <w:p w14:paraId="655C19EF" w14:textId="03B22AF9" w:rsidR="0012599E" w:rsidRDefault="0012599E">
      <w:pPr>
        <w:pStyle w:val="TOC2"/>
        <w:tabs>
          <w:tab w:val="right" w:leader="dot" w:pos="10070"/>
        </w:tabs>
        <w:rPr>
          <w:b w:val="0"/>
          <w:bCs w:val="0"/>
          <w:noProof/>
          <w:color w:val="auto"/>
        </w:rPr>
      </w:pPr>
      <w:r>
        <w:rPr>
          <w:noProof/>
        </w:rPr>
        <w:t>Dependencies</w:t>
      </w:r>
      <w:r>
        <w:rPr>
          <w:noProof/>
        </w:rPr>
        <w:tab/>
      </w:r>
      <w:r>
        <w:rPr>
          <w:noProof/>
        </w:rPr>
        <w:fldChar w:fldCharType="begin"/>
      </w:r>
      <w:r>
        <w:rPr>
          <w:noProof/>
        </w:rPr>
        <w:instrText xml:space="preserve"> PAGEREF _Toc508010911 \h </w:instrText>
      </w:r>
      <w:r>
        <w:rPr>
          <w:noProof/>
        </w:rPr>
      </w:r>
      <w:r>
        <w:rPr>
          <w:noProof/>
        </w:rPr>
        <w:fldChar w:fldCharType="separate"/>
      </w:r>
      <w:r>
        <w:rPr>
          <w:noProof/>
        </w:rPr>
        <w:t>7</w:t>
      </w:r>
      <w:r>
        <w:rPr>
          <w:noProof/>
        </w:rPr>
        <w:fldChar w:fldCharType="end"/>
      </w:r>
    </w:p>
    <w:p w14:paraId="195BD159" w14:textId="6B2AD38F" w:rsidR="0012599E" w:rsidRDefault="0012599E">
      <w:pPr>
        <w:pStyle w:val="TOC2"/>
        <w:tabs>
          <w:tab w:val="right" w:leader="dot" w:pos="10070"/>
        </w:tabs>
        <w:rPr>
          <w:b w:val="0"/>
          <w:bCs w:val="0"/>
          <w:noProof/>
          <w:color w:val="auto"/>
        </w:rPr>
      </w:pPr>
      <w:r>
        <w:rPr>
          <w:noProof/>
        </w:rPr>
        <w:t>Organization</w:t>
      </w:r>
      <w:r>
        <w:rPr>
          <w:noProof/>
        </w:rPr>
        <w:tab/>
      </w:r>
      <w:r>
        <w:rPr>
          <w:noProof/>
        </w:rPr>
        <w:fldChar w:fldCharType="begin"/>
      </w:r>
      <w:r>
        <w:rPr>
          <w:noProof/>
        </w:rPr>
        <w:instrText xml:space="preserve"> PAGEREF _Toc508010912 \h </w:instrText>
      </w:r>
      <w:r>
        <w:rPr>
          <w:noProof/>
        </w:rPr>
      </w:r>
      <w:r>
        <w:rPr>
          <w:noProof/>
        </w:rPr>
        <w:fldChar w:fldCharType="separate"/>
      </w:r>
      <w:r>
        <w:rPr>
          <w:noProof/>
        </w:rPr>
        <w:t>7</w:t>
      </w:r>
      <w:r>
        <w:rPr>
          <w:noProof/>
        </w:rPr>
        <w:fldChar w:fldCharType="end"/>
      </w:r>
    </w:p>
    <w:p w14:paraId="727B0FE8" w14:textId="424C6556" w:rsidR="0012599E" w:rsidRDefault="0012599E">
      <w:pPr>
        <w:pStyle w:val="TOC2"/>
        <w:tabs>
          <w:tab w:val="right" w:leader="dot" w:pos="10070"/>
        </w:tabs>
        <w:rPr>
          <w:b w:val="0"/>
          <w:bCs w:val="0"/>
          <w:noProof/>
          <w:color w:val="auto"/>
        </w:rPr>
      </w:pPr>
      <w:r>
        <w:rPr>
          <w:noProof/>
        </w:rPr>
        <w:t>Component Organization</w:t>
      </w:r>
      <w:r>
        <w:rPr>
          <w:noProof/>
        </w:rPr>
        <w:tab/>
      </w:r>
      <w:r>
        <w:rPr>
          <w:noProof/>
        </w:rPr>
        <w:fldChar w:fldCharType="begin"/>
      </w:r>
      <w:r>
        <w:rPr>
          <w:noProof/>
        </w:rPr>
        <w:instrText xml:space="preserve"> PAGEREF _Toc508010913 \h </w:instrText>
      </w:r>
      <w:r>
        <w:rPr>
          <w:noProof/>
        </w:rPr>
      </w:r>
      <w:r>
        <w:rPr>
          <w:noProof/>
        </w:rPr>
        <w:fldChar w:fldCharType="separate"/>
      </w:r>
      <w:r>
        <w:rPr>
          <w:noProof/>
        </w:rPr>
        <w:t>7</w:t>
      </w:r>
      <w:r>
        <w:rPr>
          <w:noProof/>
        </w:rPr>
        <w:fldChar w:fldCharType="end"/>
      </w:r>
    </w:p>
    <w:p w14:paraId="761E298B" w14:textId="4AD9B1E4" w:rsidR="0012599E" w:rsidRDefault="0012599E">
      <w:pPr>
        <w:pStyle w:val="TOC2"/>
        <w:tabs>
          <w:tab w:val="right" w:leader="dot" w:pos="10070"/>
        </w:tabs>
        <w:rPr>
          <w:b w:val="0"/>
          <w:bCs w:val="0"/>
          <w:noProof/>
          <w:color w:val="auto"/>
        </w:rPr>
      </w:pPr>
      <w:r>
        <w:rPr>
          <w:noProof/>
        </w:rPr>
        <w:t>Building and Running Components</w:t>
      </w:r>
      <w:r>
        <w:rPr>
          <w:noProof/>
        </w:rPr>
        <w:tab/>
      </w:r>
      <w:r>
        <w:rPr>
          <w:noProof/>
        </w:rPr>
        <w:fldChar w:fldCharType="begin"/>
      </w:r>
      <w:r>
        <w:rPr>
          <w:noProof/>
        </w:rPr>
        <w:instrText xml:space="preserve"> PAGEREF _Toc508010914 \h </w:instrText>
      </w:r>
      <w:r>
        <w:rPr>
          <w:noProof/>
        </w:rPr>
      </w:r>
      <w:r>
        <w:rPr>
          <w:noProof/>
        </w:rPr>
        <w:fldChar w:fldCharType="separate"/>
      </w:r>
      <w:r>
        <w:rPr>
          <w:noProof/>
        </w:rPr>
        <w:t>7</w:t>
      </w:r>
      <w:r>
        <w:rPr>
          <w:noProof/>
        </w:rPr>
        <w:fldChar w:fldCharType="end"/>
      </w:r>
    </w:p>
    <w:p w14:paraId="7E2CB9D8" w14:textId="433FA1C2" w:rsidR="0012599E" w:rsidRDefault="0012599E">
      <w:pPr>
        <w:pStyle w:val="TOC2"/>
        <w:tabs>
          <w:tab w:val="right" w:leader="dot" w:pos="10070"/>
        </w:tabs>
        <w:rPr>
          <w:b w:val="0"/>
          <w:bCs w:val="0"/>
          <w:noProof/>
          <w:color w:val="auto"/>
        </w:rPr>
      </w:pPr>
      <w:r>
        <w:rPr>
          <w:noProof/>
        </w:rPr>
        <w:t>Modifying and Rebuilding Components</w:t>
      </w:r>
      <w:r>
        <w:rPr>
          <w:noProof/>
        </w:rPr>
        <w:tab/>
      </w:r>
      <w:r>
        <w:rPr>
          <w:noProof/>
        </w:rPr>
        <w:fldChar w:fldCharType="begin"/>
      </w:r>
      <w:r>
        <w:rPr>
          <w:noProof/>
        </w:rPr>
        <w:instrText xml:space="preserve"> PAGEREF _Toc508010915 \h </w:instrText>
      </w:r>
      <w:r>
        <w:rPr>
          <w:noProof/>
        </w:rPr>
      </w:r>
      <w:r>
        <w:rPr>
          <w:noProof/>
        </w:rPr>
        <w:fldChar w:fldCharType="separate"/>
      </w:r>
      <w:r>
        <w:rPr>
          <w:noProof/>
        </w:rPr>
        <w:t>9</w:t>
      </w:r>
      <w:r>
        <w:rPr>
          <w:noProof/>
        </w:rPr>
        <w:fldChar w:fldCharType="end"/>
      </w:r>
    </w:p>
    <w:p w14:paraId="14E29985" w14:textId="7542269C" w:rsidR="0012599E" w:rsidRDefault="0012599E">
      <w:pPr>
        <w:pStyle w:val="TOC2"/>
        <w:tabs>
          <w:tab w:val="right" w:leader="dot" w:pos="10070"/>
        </w:tabs>
        <w:rPr>
          <w:b w:val="0"/>
          <w:bCs w:val="0"/>
          <w:noProof/>
          <w:color w:val="auto"/>
        </w:rPr>
      </w:pPr>
      <w:r>
        <w:rPr>
          <w:noProof/>
        </w:rPr>
        <w:t>Submitting Your Component</w:t>
      </w:r>
      <w:r>
        <w:rPr>
          <w:noProof/>
        </w:rPr>
        <w:tab/>
      </w:r>
      <w:r>
        <w:rPr>
          <w:noProof/>
        </w:rPr>
        <w:fldChar w:fldCharType="begin"/>
      </w:r>
      <w:r>
        <w:rPr>
          <w:noProof/>
        </w:rPr>
        <w:instrText xml:space="preserve"> PAGEREF _Toc508010916 \h </w:instrText>
      </w:r>
      <w:r>
        <w:rPr>
          <w:noProof/>
        </w:rPr>
      </w:r>
      <w:r>
        <w:rPr>
          <w:noProof/>
        </w:rPr>
        <w:fldChar w:fldCharType="separate"/>
      </w:r>
      <w:r>
        <w:rPr>
          <w:noProof/>
        </w:rPr>
        <w:t>9</w:t>
      </w:r>
      <w:r>
        <w:rPr>
          <w:noProof/>
        </w:rPr>
        <w:fldChar w:fldCharType="end"/>
      </w:r>
    </w:p>
    <w:p w14:paraId="54283525" w14:textId="06276918" w:rsidR="0012599E" w:rsidRDefault="0012599E">
      <w:pPr>
        <w:pStyle w:val="TOC2"/>
        <w:tabs>
          <w:tab w:val="right" w:leader="dot" w:pos="10070"/>
        </w:tabs>
        <w:rPr>
          <w:b w:val="0"/>
          <w:bCs w:val="0"/>
          <w:noProof/>
          <w:color w:val="auto"/>
        </w:rPr>
      </w:pPr>
      <w:r>
        <w:rPr>
          <w:noProof/>
        </w:rPr>
        <w:t>Automated Component Creation.</w:t>
      </w:r>
      <w:r>
        <w:rPr>
          <w:noProof/>
        </w:rPr>
        <w:tab/>
      </w:r>
      <w:r>
        <w:rPr>
          <w:noProof/>
        </w:rPr>
        <w:fldChar w:fldCharType="begin"/>
      </w:r>
      <w:r>
        <w:rPr>
          <w:noProof/>
        </w:rPr>
        <w:instrText xml:space="preserve"> PAGEREF _Toc508010917 \h </w:instrText>
      </w:r>
      <w:r>
        <w:rPr>
          <w:noProof/>
        </w:rPr>
      </w:r>
      <w:r>
        <w:rPr>
          <w:noProof/>
        </w:rPr>
        <w:fldChar w:fldCharType="separate"/>
      </w:r>
      <w:r>
        <w:rPr>
          <w:noProof/>
        </w:rPr>
        <w:t>9</w:t>
      </w:r>
      <w:r>
        <w:rPr>
          <w:noProof/>
        </w:rPr>
        <w:fldChar w:fldCharType="end"/>
      </w:r>
    </w:p>
    <w:p w14:paraId="258B9E44" w14:textId="4924BB2B" w:rsidR="0012599E" w:rsidRDefault="0012599E">
      <w:pPr>
        <w:pStyle w:val="TOC1"/>
        <w:rPr>
          <w:b w:val="0"/>
          <w:bCs w:val="0"/>
          <w:i w:val="0"/>
          <w:iCs w:val="0"/>
          <w:noProof/>
          <w:color w:val="auto"/>
          <w:sz w:val="22"/>
          <w:szCs w:val="22"/>
        </w:rPr>
      </w:pPr>
      <w:r>
        <w:rPr>
          <w:noProof/>
        </w:rPr>
        <w:t>The Component Schema</w:t>
      </w:r>
      <w:r>
        <w:rPr>
          <w:noProof/>
        </w:rPr>
        <w:tab/>
      </w:r>
      <w:r>
        <w:rPr>
          <w:noProof/>
        </w:rPr>
        <w:fldChar w:fldCharType="begin"/>
      </w:r>
      <w:r>
        <w:rPr>
          <w:noProof/>
        </w:rPr>
        <w:instrText xml:space="preserve"> PAGEREF _Toc508010918 \h </w:instrText>
      </w:r>
      <w:r>
        <w:rPr>
          <w:noProof/>
        </w:rPr>
      </w:r>
      <w:r>
        <w:rPr>
          <w:noProof/>
        </w:rPr>
        <w:fldChar w:fldCharType="separate"/>
      </w:r>
      <w:r>
        <w:rPr>
          <w:noProof/>
        </w:rPr>
        <w:t>10</w:t>
      </w:r>
      <w:r>
        <w:rPr>
          <w:noProof/>
        </w:rPr>
        <w:fldChar w:fldCharType="end"/>
      </w:r>
    </w:p>
    <w:p w14:paraId="784357AA" w14:textId="55DEA0A2" w:rsidR="0012599E" w:rsidRDefault="0012599E">
      <w:pPr>
        <w:pStyle w:val="TOC2"/>
        <w:tabs>
          <w:tab w:val="right" w:leader="dot" w:pos="10070"/>
        </w:tabs>
        <w:rPr>
          <w:b w:val="0"/>
          <w:bCs w:val="0"/>
          <w:noProof/>
          <w:color w:val="auto"/>
        </w:rPr>
      </w:pPr>
      <w:r>
        <w:rPr>
          <w:noProof/>
        </w:rPr>
        <w:t>Defining Inputs and Outputs</w:t>
      </w:r>
      <w:r>
        <w:rPr>
          <w:noProof/>
        </w:rPr>
        <w:tab/>
      </w:r>
      <w:r>
        <w:rPr>
          <w:noProof/>
        </w:rPr>
        <w:fldChar w:fldCharType="begin"/>
      </w:r>
      <w:r>
        <w:rPr>
          <w:noProof/>
        </w:rPr>
        <w:instrText xml:space="preserve"> PAGEREF _Toc508010919 \h </w:instrText>
      </w:r>
      <w:r>
        <w:rPr>
          <w:noProof/>
        </w:rPr>
      </w:r>
      <w:r>
        <w:rPr>
          <w:noProof/>
        </w:rPr>
        <w:fldChar w:fldCharType="separate"/>
      </w:r>
      <w:r>
        <w:rPr>
          <w:noProof/>
        </w:rPr>
        <w:t>10</w:t>
      </w:r>
      <w:r>
        <w:rPr>
          <w:noProof/>
        </w:rPr>
        <w:fldChar w:fldCharType="end"/>
      </w:r>
    </w:p>
    <w:p w14:paraId="4A87011B" w14:textId="4E88335A" w:rsidR="0012599E" w:rsidRDefault="0012599E">
      <w:pPr>
        <w:pStyle w:val="TOC2"/>
        <w:tabs>
          <w:tab w:val="right" w:leader="dot" w:pos="10070"/>
        </w:tabs>
        <w:rPr>
          <w:b w:val="0"/>
          <w:bCs w:val="0"/>
          <w:noProof/>
          <w:color w:val="auto"/>
        </w:rPr>
      </w:pPr>
      <w:r>
        <w:rPr>
          <w:noProof/>
        </w:rPr>
        <w:t>Defining Options</w:t>
      </w:r>
      <w:r>
        <w:rPr>
          <w:noProof/>
        </w:rPr>
        <w:tab/>
      </w:r>
      <w:r>
        <w:rPr>
          <w:noProof/>
        </w:rPr>
        <w:fldChar w:fldCharType="begin"/>
      </w:r>
      <w:r>
        <w:rPr>
          <w:noProof/>
        </w:rPr>
        <w:instrText xml:space="preserve"> PAGEREF _Toc508010920 \h </w:instrText>
      </w:r>
      <w:r>
        <w:rPr>
          <w:noProof/>
        </w:rPr>
      </w:r>
      <w:r>
        <w:rPr>
          <w:noProof/>
        </w:rPr>
        <w:fldChar w:fldCharType="separate"/>
      </w:r>
      <w:r>
        <w:rPr>
          <w:noProof/>
        </w:rPr>
        <w:t>14</w:t>
      </w:r>
      <w:r>
        <w:rPr>
          <w:noProof/>
        </w:rPr>
        <w:fldChar w:fldCharType="end"/>
      </w:r>
    </w:p>
    <w:p w14:paraId="38423576" w14:textId="10B2A5E7" w:rsidR="0012599E" w:rsidRDefault="0012599E">
      <w:pPr>
        <w:pStyle w:val="TOC2"/>
        <w:tabs>
          <w:tab w:val="right" w:leader="dot" w:pos="10070"/>
        </w:tabs>
        <w:rPr>
          <w:b w:val="0"/>
          <w:bCs w:val="0"/>
          <w:noProof/>
          <w:color w:val="auto"/>
        </w:rPr>
      </w:pPr>
      <w:r>
        <w:rPr>
          <w:noProof/>
        </w:rPr>
        <w:t>Passing Additional Arguments to a Bootstrap Program</w:t>
      </w:r>
      <w:r>
        <w:rPr>
          <w:noProof/>
        </w:rPr>
        <w:tab/>
      </w:r>
      <w:r>
        <w:rPr>
          <w:noProof/>
        </w:rPr>
        <w:fldChar w:fldCharType="begin"/>
      </w:r>
      <w:r>
        <w:rPr>
          <w:noProof/>
        </w:rPr>
        <w:instrText xml:space="preserve"> PAGEREF _Toc508010921 \h </w:instrText>
      </w:r>
      <w:r>
        <w:rPr>
          <w:noProof/>
        </w:rPr>
      </w:r>
      <w:r>
        <w:rPr>
          <w:noProof/>
        </w:rPr>
        <w:fldChar w:fldCharType="separate"/>
      </w:r>
      <w:r>
        <w:rPr>
          <w:noProof/>
        </w:rPr>
        <w:t>18</w:t>
      </w:r>
      <w:r>
        <w:rPr>
          <w:noProof/>
        </w:rPr>
        <w:fldChar w:fldCharType="end"/>
      </w:r>
    </w:p>
    <w:p w14:paraId="5F09C2BC" w14:textId="57466B64" w:rsidR="0012599E" w:rsidRDefault="0012599E">
      <w:pPr>
        <w:pStyle w:val="TOC2"/>
        <w:tabs>
          <w:tab w:val="right" w:leader="dot" w:pos="10070"/>
        </w:tabs>
        <w:rPr>
          <w:b w:val="0"/>
          <w:bCs w:val="0"/>
          <w:noProof/>
          <w:color w:val="auto"/>
        </w:rPr>
      </w:pPr>
      <w:r>
        <w:rPr>
          <w:noProof/>
        </w:rPr>
        <w:t>Example</w:t>
      </w:r>
      <w:r>
        <w:rPr>
          <w:noProof/>
        </w:rPr>
        <w:tab/>
      </w:r>
      <w:r>
        <w:rPr>
          <w:noProof/>
        </w:rPr>
        <w:fldChar w:fldCharType="begin"/>
      </w:r>
      <w:r>
        <w:rPr>
          <w:noProof/>
        </w:rPr>
        <w:instrText xml:space="preserve"> PAGEREF _Toc508010922 \h </w:instrText>
      </w:r>
      <w:r>
        <w:rPr>
          <w:noProof/>
        </w:rPr>
      </w:r>
      <w:r>
        <w:rPr>
          <w:noProof/>
        </w:rPr>
        <w:fldChar w:fldCharType="separate"/>
      </w:r>
      <w:r>
        <w:rPr>
          <w:noProof/>
        </w:rPr>
        <w:t>19</w:t>
      </w:r>
      <w:r>
        <w:rPr>
          <w:noProof/>
        </w:rPr>
        <w:fldChar w:fldCharType="end"/>
      </w:r>
    </w:p>
    <w:p w14:paraId="1480A275" w14:textId="2F4C12B2" w:rsidR="0012599E" w:rsidRDefault="0012599E">
      <w:pPr>
        <w:pStyle w:val="TOC2"/>
        <w:tabs>
          <w:tab w:val="right" w:leader="dot" w:pos="10070"/>
        </w:tabs>
        <w:rPr>
          <w:b w:val="0"/>
          <w:bCs w:val="0"/>
          <w:noProof/>
          <w:color w:val="auto"/>
        </w:rPr>
      </w:pPr>
      <w:r>
        <w:rPr>
          <w:noProof/>
        </w:rPr>
        <w:t>Adding Private Options (Sensitive Data)</w:t>
      </w:r>
      <w:r>
        <w:rPr>
          <w:noProof/>
        </w:rPr>
        <w:tab/>
      </w:r>
      <w:r>
        <w:rPr>
          <w:noProof/>
        </w:rPr>
        <w:fldChar w:fldCharType="begin"/>
      </w:r>
      <w:r>
        <w:rPr>
          <w:noProof/>
        </w:rPr>
        <w:instrText xml:space="preserve"> PAGEREF _Toc508010923 \h </w:instrText>
      </w:r>
      <w:r>
        <w:rPr>
          <w:noProof/>
        </w:rPr>
      </w:r>
      <w:r>
        <w:rPr>
          <w:noProof/>
        </w:rPr>
        <w:fldChar w:fldCharType="separate"/>
      </w:r>
      <w:r>
        <w:rPr>
          <w:noProof/>
        </w:rPr>
        <w:t>21</w:t>
      </w:r>
      <w:r>
        <w:rPr>
          <w:noProof/>
        </w:rPr>
        <w:fldChar w:fldCharType="end"/>
      </w:r>
    </w:p>
    <w:p w14:paraId="25E51528" w14:textId="5A0FF259" w:rsidR="0012599E" w:rsidRDefault="0012599E">
      <w:pPr>
        <w:pStyle w:val="TOC1"/>
        <w:rPr>
          <w:b w:val="0"/>
          <w:bCs w:val="0"/>
          <w:i w:val="0"/>
          <w:iCs w:val="0"/>
          <w:noProof/>
          <w:color w:val="auto"/>
          <w:sz w:val="22"/>
          <w:szCs w:val="22"/>
        </w:rPr>
      </w:pPr>
      <w:r>
        <w:rPr>
          <w:noProof/>
        </w:rPr>
        <w:t>Dynamic Options</w:t>
      </w:r>
      <w:r>
        <w:rPr>
          <w:noProof/>
        </w:rPr>
        <w:tab/>
      </w:r>
      <w:r>
        <w:rPr>
          <w:noProof/>
        </w:rPr>
        <w:fldChar w:fldCharType="begin"/>
      </w:r>
      <w:r>
        <w:rPr>
          <w:noProof/>
        </w:rPr>
        <w:instrText xml:space="preserve"> PAGEREF _Toc508010924 \h </w:instrText>
      </w:r>
      <w:r>
        <w:rPr>
          <w:noProof/>
        </w:rPr>
      </w:r>
      <w:r>
        <w:rPr>
          <w:noProof/>
        </w:rPr>
        <w:fldChar w:fldCharType="separate"/>
      </w:r>
      <w:r>
        <w:rPr>
          <w:noProof/>
        </w:rPr>
        <w:t>22</w:t>
      </w:r>
      <w:r>
        <w:rPr>
          <w:noProof/>
        </w:rPr>
        <w:fldChar w:fldCharType="end"/>
      </w:r>
    </w:p>
    <w:p w14:paraId="60697147" w14:textId="6D097850" w:rsidR="0012599E" w:rsidRDefault="0012599E">
      <w:pPr>
        <w:pStyle w:val="TOC2"/>
        <w:tabs>
          <w:tab w:val="right" w:leader="dot" w:pos="10070"/>
        </w:tabs>
        <w:rPr>
          <w:b w:val="0"/>
          <w:bCs w:val="0"/>
          <w:noProof/>
          <w:color w:val="auto"/>
        </w:rPr>
      </w:pPr>
      <w:r>
        <w:rPr>
          <w:noProof/>
        </w:rPr>
        <w:t>Logical Operators</w:t>
      </w:r>
      <w:r>
        <w:rPr>
          <w:noProof/>
        </w:rPr>
        <w:tab/>
      </w:r>
      <w:r>
        <w:rPr>
          <w:noProof/>
        </w:rPr>
        <w:fldChar w:fldCharType="begin"/>
      </w:r>
      <w:r>
        <w:rPr>
          <w:noProof/>
        </w:rPr>
        <w:instrText xml:space="preserve"> PAGEREF _Toc508010925 \h </w:instrText>
      </w:r>
      <w:r>
        <w:rPr>
          <w:noProof/>
        </w:rPr>
      </w:r>
      <w:r>
        <w:rPr>
          <w:noProof/>
        </w:rPr>
        <w:fldChar w:fldCharType="separate"/>
      </w:r>
      <w:r>
        <w:rPr>
          <w:noProof/>
        </w:rPr>
        <w:t>24</w:t>
      </w:r>
      <w:r>
        <w:rPr>
          <w:noProof/>
        </w:rPr>
        <w:fldChar w:fldCharType="end"/>
      </w:r>
    </w:p>
    <w:p w14:paraId="482B9127" w14:textId="760B5C86" w:rsidR="0012599E" w:rsidRDefault="0012599E">
      <w:pPr>
        <w:pStyle w:val="TOC2"/>
        <w:tabs>
          <w:tab w:val="right" w:leader="dot" w:pos="10070"/>
        </w:tabs>
        <w:rPr>
          <w:b w:val="0"/>
          <w:bCs w:val="0"/>
          <w:noProof/>
          <w:color w:val="auto"/>
        </w:rPr>
      </w:pPr>
      <w:r>
        <w:rPr>
          <w:noProof/>
        </w:rPr>
        <w:t>Attributes of a dependency</w:t>
      </w:r>
      <w:r>
        <w:rPr>
          <w:noProof/>
        </w:rPr>
        <w:tab/>
      </w:r>
      <w:r>
        <w:rPr>
          <w:noProof/>
        </w:rPr>
        <w:fldChar w:fldCharType="begin"/>
      </w:r>
      <w:r>
        <w:rPr>
          <w:noProof/>
        </w:rPr>
        <w:instrText xml:space="preserve"> PAGEREF _Toc508010926 \h </w:instrText>
      </w:r>
      <w:r>
        <w:rPr>
          <w:noProof/>
        </w:rPr>
      </w:r>
      <w:r>
        <w:rPr>
          <w:noProof/>
        </w:rPr>
        <w:fldChar w:fldCharType="separate"/>
      </w:r>
      <w:r>
        <w:rPr>
          <w:noProof/>
        </w:rPr>
        <w:t>25</w:t>
      </w:r>
      <w:r>
        <w:rPr>
          <w:noProof/>
        </w:rPr>
        <w:fldChar w:fldCharType="end"/>
      </w:r>
    </w:p>
    <w:p w14:paraId="4A6C4F46" w14:textId="33276A32" w:rsidR="0012599E" w:rsidRDefault="0012599E">
      <w:pPr>
        <w:pStyle w:val="TOC2"/>
        <w:tabs>
          <w:tab w:val="right" w:leader="dot" w:pos="10070"/>
        </w:tabs>
        <w:rPr>
          <w:b w:val="0"/>
          <w:bCs w:val="0"/>
          <w:noProof/>
          <w:color w:val="auto"/>
        </w:rPr>
      </w:pPr>
      <w:r>
        <w:rPr>
          <w:noProof/>
        </w:rPr>
        <w:t>Complex Dependencies</w:t>
      </w:r>
      <w:r>
        <w:rPr>
          <w:noProof/>
        </w:rPr>
        <w:tab/>
      </w:r>
      <w:r>
        <w:rPr>
          <w:noProof/>
        </w:rPr>
        <w:fldChar w:fldCharType="begin"/>
      </w:r>
      <w:r>
        <w:rPr>
          <w:noProof/>
        </w:rPr>
        <w:instrText xml:space="preserve"> PAGEREF _Toc508010927 \h </w:instrText>
      </w:r>
      <w:r>
        <w:rPr>
          <w:noProof/>
        </w:rPr>
      </w:r>
      <w:r>
        <w:rPr>
          <w:noProof/>
        </w:rPr>
        <w:fldChar w:fldCharType="separate"/>
      </w:r>
      <w:r>
        <w:rPr>
          <w:noProof/>
        </w:rPr>
        <w:t>26</w:t>
      </w:r>
      <w:r>
        <w:rPr>
          <w:noProof/>
        </w:rPr>
        <w:fldChar w:fldCharType="end"/>
      </w:r>
    </w:p>
    <w:p w14:paraId="3829FC8F" w14:textId="218C89A0" w:rsidR="0012599E" w:rsidRDefault="0012599E">
      <w:pPr>
        <w:pStyle w:val="TOC2"/>
        <w:tabs>
          <w:tab w:val="right" w:leader="dot" w:pos="10070"/>
        </w:tabs>
        <w:rPr>
          <w:b w:val="0"/>
          <w:bCs w:val="0"/>
          <w:noProof/>
          <w:color w:val="auto"/>
        </w:rPr>
      </w:pPr>
      <w:r>
        <w:rPr>
          <w:noProof/>
        </w:rPr>
        <w:t>Dependency Examples</w:t>
      </w:r>
      <w:r>
        <w:rPr>
          <w:noProof/>
        </w:rPr>
        <w:tab/>
      </w:r>
      <w:r>
        <w:rPr>
          <w:noProof/>
        </w:rPr>
        <w:fldChar w:fldCharType="begin"/>
      </w:r>
      <w:r>
        <w:rPr>
          <w:noProof/>
        </w:rPr>
        <w:instrText xml:space="preserve"> PAGEREF _Toc508010928 \h </w:instrText>
      </w:r>
      <w:r>
        <w:rPr>
          <w:noProof/>
        </w:rPr>
      </w:r>
      <w:r>
        <w:rPr>
          <w:noProof/>
        </w:rPr>
        <w:fldChar w:fldCharType="separate"/>
      </w:r>
      <w:r>
        <w:rPr>
          <w:noProof/>
        </w:rPr>
        <w:t>27</w:t>
      </w:r>
      <w:r>
        <w:rPr>
          <w:noProof/>
        </w:rPr>
        <w:fldChar w:fldCharType="end"/>
      </w:r>
    </w:p>
    <w:p w14:paraId="3DCAC268" w14:textId="57B8159A" w:rsidR="0012599E" w:rsidRDefault="0012599E">
      <w:pPr>
        <w:pStyle w:val="TOC1"/>
        <w:rPr>
          <w:b w:val="0"/>
          <w:bCs w:val="0"/>
          <w:i w:val="0"/>
          <w:iCs w:val="0"/>
          <w:noProof/>
          <w:color w:val="auto"/>
          <w:sz w:val="22"/>
          <w:szCs w:val="22"/>
        </w:rPr>
      </w:pPr>
      <w:r>
        <w:rPr>
          <w:noProof/>
        </w:rPr>
        <w:t>Program Integration</w:t>
      </w:r>
      <w:r>
        <w:rPr>
          <w:noProof/>
        </w:rPr>
        <w:tab/>
      </w:r>
      <w:r>
        <w:rPr>
          <w:noProof/>
        </w:rPr>
        <w:fldChar w:fldCharType="begin"/>
      </w:r>
      <w:r>
        <w:rPr>
          <w:noProof/>
        </w:rPr>
        <w:instrText xml:space="preserve"> PAGEREF _Toc508010929 \h </w:instrText>
      </w:r>
      <w:r>
        <w:rPr>
          <w:noProof/>
        </w:rPr>
      </w:r>
      <w:r>
        <w:rPr>
          <w:noProof/>
        </w:rPr>
        <w:fldChar w:fldCharType="separate"/>
      </w:r>
      <w:r>
        <w:rPr>
          <w:noProof/>
        </w:rPr>
        <w:t>31</w:t>
      </w:r>
      <w:r>
        <w:rPr>
          <w:noProof/>
        </w:rPr>
        <w:fldChar w:fldCharType="end"/>
      </w:r>
    </w:p>
    <w:p w14:paraId="2690DC0F" w14:textId="78DD1BA1" w:rsidR="0012599E" w:rsidRDefault="0012599E">
      <w:pPr>
        <w:pStyle w:val="TOC2"/>
        <w:tabs>
          <w:tab w:val="right" w:leader="dot" w:pos="10070"/>
        </w:tabs>
        <w:rPr>
          <w:b w:val="0"/>
          <w:bCs w:val="0"/>
          <w:noProof/>
          <w:color w:val="auto"/>
        </w:rPr>
      </w:pPr>
      <w:r>
        <w:rPr>
          <w:noProof/>
        </w:rPr>
        <w:t>Bootstrap Program</w:t>
      </w:r>
      <w:r>
        <w:rPr>
          <w:noProof/>
        </w:rPr>
        <w:tab/>
      </w:r>
      <w:r>
        <w:rPr>
          <w:noProof/>
        </w:rPr>
        <w:fldChar w:fldCharType="begin"/>
      </w:r>
      <w:r>
        <w:rPr>
          <w:noProof/>
        </w:rPr>
        <w:instrText xml:space="preserve"> PAGEREF _Toc508010930 \h </w:instrText>
      </w:r>
      <w:r>
        <w:rPr>
          <w:noProof/>
        </w:rPr>
      </w:r>
      <w:r>
        <w:rPr>
          <w:noProof/>
        </w:rPr>
        <w:fldChar w:fldCharType="separate"/>
      </w:r>
      <w:r>
        <w:rPr>
          <w:noProof/>
        </w:rPr>
        <w:t>31</w:t>
      </w:r>
      <w:r>
        <w:rPr>
          <w:noProof/>
        </w:rPr>
        <w:fldChar w:fldCharType="end"/>
      </w:r>
    </w:p>
    <w:p w14:paraId="1E5701D8" w14:textId="17A6CC7B" w:rsidR="0012599E" w:rsidRDefault="0012599E">
      <w:pPr>
        <w:pStyle w:val="TOC2"/>
        <w:tabs>
          <w:tab w:val="right" w:leader="dot" w:pos="10070"/>
        </w:tabs>
        <w:rPr>
          <w:b w:val="0"/>
          <w:bCs w:val="0"/>
          <w:noProof/>
          <w:color w:val="auto"/>
        </w:rPr>
      </w:pPr>
      <w:r>
        <w:rPr>
          <w:noProof/>
        </w:rPr>
        <w:t>Component Wrapper (Java)</w:t>
      </w:r>
      <w:r>
        <w:rPr>
          <w:noProof/>
        </w:rPr>
        <w:tab/>
      </w:r>
      <w:r>
        <w:rPr>
          <w:noProof/>
        </w:rPr>
        <w:fldChar w:fldCharType="begin"/>
      </w:r>
      <w:r>
        <w:rPr>
          <w:noProof/>
        </w:rPr>
        <w:instrText xml:space="preserve"> PAGEREF _Toc508010931 \h </w:instrText>
      </w:r>
      <w:r>
        <w:rPr>
          <w:noProof/>
        </w:rPr>
      </w:r>
      <w:r>
        <w:rPr>
          <w:noProof/>
        </w:rPr>
        <w:fldChar w:fldCharType="separate"/>
      </w:r>
      <w:r>
        <w:rPr>
          <w:noProof/>
        </w:rPr>
        <w:t>32</w:t>
      </w:r>
      <w:r>
        <w:rPr>
          <w:noProof/>
        </w:rPr>
        <w:fldChar w:fldCharType="end"/>
      </w:r>
    </w:p>
    <w:p w14:paraId="0AEE7F82" w14:textId="5BE2BE3C" w:rsidR="0012599E" w:rsidRDefault="0012599E">
      <w:pPr>
        <w:pStyle w:val="TOC2"/>
        <w:tabs>
          <w:tab w:val="right" w:leader="dot" w:pos="10070"/>
        </w:tabs>
        <w:rPr>
          <w:b w:val="0"/>
          <w:bCs w:val="0"/>
          <w:noProof/>
          <w:color w:val="auto"/>
        </w:rPr>
      </w:pPr>
      <w:r>
        <w:rPr>
          <w:noProof/>
        </w:rPr>
        <w:t>Generating Output</w:t>
      </w:r>
      <w:r>
        <w:rPr>
          <w:noProof/>
        </w:rPr>
        <w:tab/>
      </w:r>
      <w:r>
        <w:rPr>
          <w:noProof/>
        </w:rPr>
        <w:fldChar w:fldCharType="begin"/>
      </w:r>
      <w:r>
        <w:rPr>
          <w:noProof/>
        </w:rPr>
        <w:instrText xml:space="preserve"> PAGEREF _Toc508010932 \h </w:instrText>
      </w:r>
      <w:r>
        <w:rPr>
          <w:noProof/>
        </w:rPr>
      </w:r>
      <w:r>
        <w:rPr>
          <w:noProof/>
        </w:rPr>
        <w:fldChar w:fldCharType="separate"/>
      </w:r>
      <w:r>
        <w:rPr>
          <w:noProof/>
        </w:rPr>
        <w:t>34</w:t>
      </w:r>
      <w:r>
        <w:rPr>
          <w:noProof/>
        </w:rPr>
        <w:fldChar w:fldCharType="end"/>
      </w:r>
    </w:p>
    <w:p w14:paraId="7A9E4F00" w14:textId="25D582E4" w:rsidR="0012599E" w:rsidRDefault="0012599E">
      <w:pPr>
        <w:pStyle w:val="TOC2"/>
        <w:tabs>
          <w:tab w:val="right" w:leader="dot" w:pos="10070"/>
        </w:tabs>
        <w:rPr>
          <w:b w:val="0"/>
          <w:bCs w:val="0"/>
          <w:noProof/>
          <w:color w:val="auto"/>
        </w:rPr>
      </w:pPr>
      <w:r>
        <w:rPr>
          <w:noProof/>
        </w:rPr>
        <w:t>Error Handling</w:t>
      </w:r>
      <w:r>
        <w:rPr>
          <w:noProof/>
        </w:rPr>
        <w:tab/>
      </w:r>
      <w:r>
        <w:rPr>
          <w:noProof/>
        </w:rPr>
        <w:fldChar w:fldCharType="begin"/>
      </w:r>
      <w:r>
        <w:rPr>
          <w:noProof/>
        </w:rPr>
        <w:instrText xml:space="preserve"> PAGEREF _Toc508010933 \h </w:instrText>
      </w:r>
      <w:r>
        <w:rPr>
          <w:noProof/>
        </w:rPr>
      </w:r>
      <w:r>
        <w:rPr>
          <w:noProof/>
        </w:rPr>
        <w:fldChar w:fldCharType="separate"/>
      </w:r>
      <w:r>
        <w:rPr>
          <w:noProof/>
        </w:rPr>
        <w:t>37</w:t>
      </w:r>
      <w:r>
        <w:rPr>
          <w:noProof/>
        </w:rPr>
        <w:fldChar w:fldCharType="end"/>
      </w:r>
    </w:p>
    <w:p w14:paraId="2649BCB8" w14:textId="40FBBA6E" w:rsidR="0012599E" w:rsidRDefault="0012599E">
      <w:pPr>
        <w:pStyle w:val="TOC1"/>
        <w:rPr>
          <w:b w:val="0"/>
          <w:bCs w:val="0"/>
          <w:i w:val="0"/>
          <w:iCs w:val="0"/>
          <w:noProof/>
          <w:color w:val="auto"/>
          <w:sz w:val="22"/>
          <w:szCs w:val="22"/>
        </w:rPr>
      </w:pPr>
      <w:r>
        <w:rPr>
          <w:noProof/>
        </w:rPr>
        <w:t>Appendix A</w:t>
      </w:r>
      <w:r>
        <w:rPr>
          <w:noProof/>
        </w:rPr>
        <w:tab/>
      </w:r>
      <w:r>
        <w:rPr>
          <w:noProof/>
        </w:rPr>
        <w:fldChar w:fldCharType="begin"/>
      </w:r>
      <w:r>
        <w:rPr>
          <w:noProof/>
        </w:rPr>
        <w:instrText xml:space="preserve"> PAGEREF _Toc508010934 \h </w:instrText>
      </w:r>
      <w:r>
        <w:rPr>
          <w:noProof/>
        </w:rPr>
      </w:r>
      <w:r>
        <w:rPr>
          <w:noProof/>
        </w:rPr>
        <w:fldChar w:fldCharType="separate"/>
      </w:r>
      <w:r>
        <w:rPr>
          <w:noProof/>
        </w:rPr>
        <w:t>39</w:t>
      </w:r>
      <w:r>
        <w:rPr>
          <w:noProof/>
        </w:rPr>
        <w:fldChar w:fldCharType="end"/>
      </w:r>
    </w:p>
    <w:p w14:paraId="75D9B349" w14:textId="4444545A" w:rsidR="0012599E" w:rsidRDefault="0012599E">
      <w:pPr>
        <w:pStyle w:val="TOC2"/>
        <w:tabs>
          <w:tab w:val="right" w:leader="dot" w:pos="10070"/>
        </w:tabs>
        <w:rPr>
          <w:b w:val="0"/>
          <w:bCs w:val="0"/>
          <w:noProof/>
          <w:color w:val="auto"/>
        </w:rPr>
      </w:pPr>
      <w:r>
        <w:rPr>
          <w:noProof/>
        </w:rPr>
        <w:t>Existing File Types</w:t>
      </w:r>
      <w:r>
        <w:rPr>
          <w:noProof/>
        </w:rPr>
        <w:tab/>
      </w:r>
      <w:r>
        <w:rPr>
          <w:noProof/>
        </w:rPr>
        <w:fldChar w:fldCharType="begin"/>
      </w:r>
      <w:r>
        <w:rPr>
          <w:noProof/>
        </w:rPr>
        <w:instrText xml:space="preserve"> PAGEREF _Toc508010935 \h </w:instrText>
      </w:r>
      <w:r>
        <w:rPr>
          <w:noProof/>
        </w:rPr>
      </w:r>
      <w:r>
        <w:rPr>
          <w:noProof/>
        </w:rPr>
        <w:fldChar w:fldCharType="separate"/>
      </w:r>
      <w:r>
        <w:rPr>
          <w:noProof/>
        </w:rPr>
        <w:t>39</w:t>
      </w:r>
      <w:r>
        <w:rPr>
          <w:noProof/>
        </w:rPr>
        <w:fldChar w:fldCharType="end"/>
      </w:r>
    </w:p>
    <w:p w14:paraId="3BBFEC8F" w14:textId="71105EBF" w:rsidR="0012599E" w:rsidRDefault="0012599E">
      <w:pPr>
        <w:pStyle w:val="TOC2"/>
        <w:tabs>
          <w:tab w:val="right" w:leader="dot" w:pos="10070"/>
        </w:tabs>
        <w:rPr>
          <w:b w:val="0"/>
          <w:bCs w:val="0"/>
          <w:noProof/>
          <w:color w:val="auto"/>
        </w:rPr>
      </w:pPr>
      <w:r>
        <w:rPr>
          <w:noProof/>
        </w:rPr>
        <w:t>Adding New File Types</w:t>
      </w:r>
      <w:r>
        <w:rPr>
          <w:noProof/>
        </w:rPr>
        <w:tab/>
      </w:r>
      <w:r>
        <w:rPr>
          <w:noProof/>
        </w:rPr>
        <w:fldChar w:fldCharType="begin"/>
      </w:r>
      <w:r>
        <w:rPr>
          <w:noProof/>
        </w:rPr>
        <w:instrText xml:space="preserve"> PAGEREF _Toc508010936 \h </w:instrText>
      </w:r>
      <w:r>
        <w:rPr>
          <w:noProof/>
        </w:rPr>
      </w:r>
      <w:r>
        <w:rPr>
          <w:noProof/>
        </w:rPr>
        <w:fldChar w:fldCharType="separate"/>
      </w:r>
      <w:r>
        <w:rPr>
          <w:noProof/>
        </w:rPr>
        <w:t>40</w:t>
      </w:r>
      <w:r>
        <w:rPr>
          <w:noProof/>
        </w:rPr>
        <w:fldChar w:fldCharType="end"/>
      </w:r>
    </w:p>
    <w:p w14:paraId="4CE2F94C" w14:textId="21684AF0" w:rsidR="0012599E" w:rsidRDefault="0012599E">
      <w:pPr>
        <w:pStyle w:val="TOC1"/>
        <w:rPr>
          <w:b w:val="0"/>
          <w:bCs w:val="0"/>
          <w:i w:val="0"/>
          <w:iCs w:val="0"/>
          <w:noProof/>
          <w:color w:val="auto"/>
          <w:sz w:val="22"/>
          <w:szCs w:val="22"/>
        </w:rPr>
      </w:pPr>
      <w:r>
        <w:rPr>
          <w:noProof/>
        </w:rPr>
        <w:t>Appendix B</w:t>
      </w:r>
      <w:r>
        <w:rPr>
          <w:noProof/>
        </w:rPr>
        <w:tab/>
      </w:r>
      <w:r>
        <w:rPr>
          <w:noProof/>
        </w:rPr>
        <w:fldChar w:fldCharType="begin"/>
      </w:r>
      <w:r>
        <w:rPr>
          <w:noProof/>
        </w:rPr>
        <w:instrText xml:space="preserve"> PAGEREF _Toc508010937 \h </w:instrText>
      </w:r>
      <w:r>
        <w:rPr>
          <w:noProof/>
        </w:rPr>
      </w:r>
      <w:r>
        <w:rPr>
          <w:noProof/>
        </w:rPr>
        <w:fldChar w:fldCharType="separate"/>
      </w:r>
      <w:r>
        <w:rPr>
          <w:noProof/>
        </w:rPr>
        <w:t>41</w:t>
      </w:r>
      <w:r>
        <w:rPr>
          <w:noProof/>
        </w:rPr>
        <w:fldChar w:fldCharType="end"/>
      </w:r>
    </w:p>
    <w:p w14:paraId="3A82C029" w14:textId="0FAF20E4" w:rsidR="0012599E" w:rsidRDefault="0012599E">
      <w:pPr>
        <w:pStyle w:val="TOC2"/>
        <w:tabs>
          <w:tab w:val="right" w:leader="dot" w:pos="10070"/>
        </w:tabs>
        <w:rPr>
          <w:b w:val="0"/>
          <w:bCs w:val="0"/>
          <w:noProof/>
          <w:color w:val="auto"/>
        </w:rPr>
      </w:pPr>
      <w:r>
        <w:rPr>
          <w:noProof/>
        </w:rPr>
        <w:t>Lessons Learned</w:t>
      </w:r>
      <w:r>
        <w:rPr>
          <w:noProof/>
        </w:rPr>
        <w:tab/>
      </w:r>
      <w:r>
        <w:rPr>
          <w:noProof/>
        </w:rPr>
        <w:fldChar w:fldCharType="begin"/>
      </w:r>
      <w:r>
        <w:rPr>
          <w:noProof/>
        </w:rPr>
        <w:instrText xml:space="preserve"> PAGEREF _Toc508010938 \h </w:instrText>
      </w:r>
      <w:r>
        <w:rPr>
          <w:noProof/>
        </w:rPr>
      </w:r>
      <w:r>
        <w:rPr>
          <w:noProof/>
        </w:rPr>
        <w:fldChar w:fldCharType="separate"/>
      </w:r>
      <w:r>
        <w:rPr>
          <w:noProof/>
        </w:rPr>
        <w:t>41</w:t>
      </w:r>
      <w:r>
        <w:rPr>
          <w:noProof/>
        </w:rPr>
        <w:fldChar w:fldCharType="end"/>
      </w:r>
    </w:p>
    <w:p w14:paraId="231EE6DB" w14:textId="7B525D91" w:rsidR="00F46E5E" w:rsidRDefault="00223685" w:rsidP="005068A9">
      <w:pPr>
        <w:pStyle w:val="Heading1"/>
        <w:rPr>
          <w:i/>
          <w:iCs/>
          <w:sz w:val="24"/>
          <w:szCs w:val="24"/>
        </w:rPr>
      </w:pPr>
      <w:r>
        <w:rPr>
          <w:i/>
          <w:iCs/>
          <w:sz w:val="24"/>
          <w:szCs w:val="24"/>
        </w:rPr>
        <w:fldChar w:fldCharType="end"/>
      </w:r>
    </w:p>
    <w:p w14:paraId="738B1D1C" w14:textId="77777777" w:rsidR="00F46E5E" w:rsidRDefault="00F46E5E" w:rsidP="00F46E5E">
      <w:pPr>
        <w:rPr>
          <w:rFonts w:asciiTheme="majorHAnsi" w:eastAsiaTheme="majorEastAsia" w:hAnsiTheme="majorHAnsi" w:cstheme="majorBidi"/>
          <w:color w:val="365F91" w:themeColor="accent1" w:themeShade="BF"/>
        </w:rPr>
      </w:pPr>
      <w:r>
        <w:br w:type="page"/>
      </w:r>
    </w:p>
    <w:p w14:paraId="3AE8B08C" w14:textId="77777777" w:rsidR="005C794C" w:rsidRDefault="005C794C" w:rsidP="005C794C">
      <w:pPr>
        <w:pStyle w:val="Heading1"/>
      </w:pPr>
      <w:bookmarkStart w:id="0" w:name="_Toc508010906"/>
      <w:r>
        <w:lastRenderedPageBreak/>
        <w:t>Definitions</w:t>
      </w:r>
      <w:bookmarkEnd w:id="0"/>
    </w:p>
    <w:p w14:paraId="0BC9C65A" w14:textId="77777777" w:rsidR="005C794C" w:rsidRDefault="005C794C" w:rsidP="005C794C">
      <w:pPr>
        <w:rPr>
          <w:b/>
        </w:rPr>
      </w:pPr>
    </w:p>
    <w:p w14:paraId="56CB15DA" w14:textId="77777777" w:rsidR="00B41875" w:rsidRPr="00B41875" w:rsidRDefault="00B41875" w:rsidP="005C794C">
      <w:r>
        <w:rPr>
          <w:b/>
        </w:rPr>
        <w:t>Workflow</w:t>
      </w:r>
      <w:r>
        <w:t xml:space="preserve"> –</w:t>
      </w:r>
      <w:r w:rsidR="00234F7B">
        <w:t xml:space="preserve"> a sequence of processes </w:t>
      </w:r>
      <w:r w:rsidR="004A3C10">
        <w:t>chained together that can be shared or modified by the user</w:t>
      </w:r>
    </w:p>
    <w:p w14:paraId="48123E03" w14:textId="77777777" w:rsidR="005C794C" w:rsidRDefault="005C794C" w:rsidP="005C794C">
      <w:r>
        <w:rPr>
          <w:b/>
        </w:rPr>
        <w:t>C</w:t>
      </w:r>
      <w:r w:rsidRPr="005C794C">
        <w:rPr>
          <w:b/>
        </w:rPr>
        <w:t>omponent</w:t>
      </w:r>
      <w:r>
        <w:t xml:space="preserve"> – </w:t>
      </w:r>
      <w:r w:rsidR="00223AA0">
        <w:t>a</w:t>
      </w:r>
      <w:r w:rsidR="004A3C10">
        <w:t xml:space="preserve"> process or activity which, given a set of inputs and parameters, produces some desired output. A component is also a </w:t>
      </w:r>
      <w:r w:rsidR="002D26FB">
        <w:t xml:space="preserve">set of configuration </w:t>
      </w:r>
      <w:r w:rsidR="006B548F">
        <w:t>files</w:t>
      </w:r>
      <w:r w:rsidR="002D26FB">
        <w:t xml:space="preserve"> and executables</w:t>
      </w:r>
      <w:r w:rsidR="006B548F">
        <w:t xml:space="preserve"> which collectively make up </w:t>
      </w:r>
      <w:r w:rsidR="004A3C10">
        <w:t xml:space="preserve">the </w:t>
      </w:r>
      <w:r w:rsidR="00223AA0">
        <w:t xml:space="preserve">software </w:t>
      </w:r>
      <w:r w:rsidR="004A3C10">
        <w:t xml:space="preserve">process included in </w:t>
      </w:r>
      <w:r>
        <w:t>a workflow</w:t>
      </w:r>
      <w:r w:rsidR="002D26FB">
        <w:t>.</w:t>
      </w:r>
    </w:p>
    <w:p w14:paraId="7EE1CF8E" w14:textId="77777777" w:rsidR="00223AA0" w:rsidRDefault="005C794C" w:rsidP="005C794C">
      <w:r>
        <w:rPr>
          <w:b/>
        </w:rPr>
        <w:t>P</w:t>
      </w:r>
      <w:r w:rsidRPr="005C794C">
        <w:rPr>
          <w:b/>
        </w:rPr>
        <w:t>rogram</w:t>
      </w:r>
      <w:r w:rsidR="00223AA0">
        <w:rPr>
          <w:b/>
        </w:rPr>
        <w:t>s</w:t>
      </w:r>
      <w:r>
        <w:t xml:space="preserve"> – </w:t>
      </w:r>
      <w:r w:rsidR="00223AA0">
        <w:t xml:space="preserve">one or more </w:t>
      </w:r>
      <w:r w:rsidR="002D26FB">
        <w:t>program</w:t>
      </w:r>
      <w:r w:rsidR="00223AA0">
        <w:t>s</w:t>
      </w:r>
      <w:r w:rsidR="002D26FB">
        <w:t xml:space="preserve"> </w:t>
      </w:r>
      <w:r w:rsidR="00223AA0">
        <w:t xml:space="preserve">to be </w:t>
      </w:r>
      <w:r>
        <w:t xml:space="preserve">executed by </w:t>
      </w:r>
      <w:r w:rsidR="00223AA0">
        <w:t>the</w:t>
      </w:r>
      <w:r>
        <w:t xml:space="preserve"> component</w:t>
      </w:r>
    </w:p>
    <w:p w14:paraId="37E46BF4" w14:textId="77777777" w:rsidR="005C794C" w:rsidRDefault="005C794C" w:rsidP="005C794C">
      <w:r w:rsidRPr="005C794C">
        <w:rPr>
          <w:b/>
        </w:rPr>
        <w:t>XML</w:t>
      </w:r>
      <w:r>
        <w:t xml:space="preserve"> – </w:t>
      </w:r>
      <w:r w:rsidR="00223AA0">
        <w:t>t</w:t>
      </w:r>
      <w:r>
        <w:t>he markup language used by components to communicate with one another</w:t>
      </w:r>
      <w:r w:rsidR="00E81954">
        <w:t>.</w:t>
      </w:r>
    </w:p>
    <w:p w14:paraId="510E42BC" w14:textId="77777777" w:rsidR="005C794C" w:rsidRDefault="005C794C" w:rsidP="005C794C">
      <w:r w:rsidRPr="005C794C">
        <w:rPr>
          <w:b/>
        </w:rPr>
        <w:t>XML Schema Definition</w:t>
      </w:r>
      <w:r>
        <w:t xml:space="preserve"> –</w:t>
      </w:r>
      <w:r w:rsidR="00223AA0">
        <w:t xml:space="preserve"> </w:t>
      </w:r>
      <w:r w:rsidR="002D26FB">
        <w:t xml:space="preserve">the component </w:t>
      </w:r>
      <w:r w:rsidR="00223AA0">
        <w:t>definitions (</w:t>
      </w:r>
      <w:r w:rsidR="002D26FB">
        <w:t xml:space="preserve">inputs, </w:t>
      </w:r>
      <w:r w:rsidR="00223AA0">
        <w:t>outputs, options, and meta-data)</w:t>
      </w:r>
    </w:p>
    <w:p w14:paraId="2B2310FF" w14:textId="77777777" w:rsidR="00B41875" w:rsidRDefault="00B41875">
      <w:pPr>
        <w:rPr>
          <w:rFonts w:asciiTheme="majorHAnsi" w:eastAsiaTheme="majorEastAsia" w:hAnsiTheme="majorHAnsi" w:cstheme="majorBidi"/>
          <w:b/>
          <w:bCs/>
          <w:color w:val="365F91" w:themeColor="accent1" w:themeShade="BF"/>
          <w:sz w:val="28"/>
          <w:szCs w:val="28"/>
        </w:rPr>
      </w:pPr>
      <w:r>
        <w:br w:type="page"/>
      </w:r>
    </w:p>
    <w:p w14:paraId="7B4FD349" w14:textId="77777777" w:rsidR="005068A9" w:rsidRDefault="00327891" w:rsidP="005068A9">
      <w:pPr>
        <w:pStyle w:val="Heading1"/>
      </w:pPr>
      <w:bookmarkStart w:id="1" w:name="_Toc508010907"/>
      <w:r>
        <w:lastRenderedPageBreak/>
        <w:t>Workflows Overview</w:t>
      </w:r>
      <w:bookmarkEnd w:id="1"/>
    </w:p>
    <w:p w14:paraId="406990C1" w14:textId="77777777" w:rsidR="00131DB8" w:rsidRDefault="00131DB8" w:rsidP="00165603">
      <w:pPr>
        <w:pStyle w:val="Heading2"/>
      </w:pPr>
      <w:bookmarkStart w:id="2" w:name="_Toc508010908"/>
      <w:bookmarkStart w:id="3" w:name="_Toc295291805"/>
      <w:bookmarkStart w:id="4" w:name="_Toc209509095"/>
      <w:bookmarkStart w:id="5" w:name="_Toc210185753"/>
      <w:r>
        <w:t>Workflows</w:t>
      </w:r>
      <w:bookmarkEnd w:id="2"/>
    </w:p>
    <w:p w14:paraId="2CE3120F" w14:textId="77777777" w:rsidR="00755505" w:rsidRDefault="00131DB8" w:rsidP="00131DB8">
      <w:r>
        <w:t xml:space="preserve">A workflow </w:t>
      </w:r>
      <w:r w:rsidR="00660CFD">
        <w:t>is</w:t>
      </w:r>
      <w:r>
        <w:t xml:space="preserve"> a</w:t>
      </w:r>
      <w:r w:rsidR="00660CFD">
        <w:t xml:space="preserve"> component-based</w:t>
      </w:r>
      <w:r>
        <w:t xml:space="preserve"> </w:t>
      </w:r>
      <w:r w:rsidR="00660CFD">
        <w:t>process</w:t>
      </w:r>
      <w:r w:rsidR="00714798">
        <w:t xml:space="preserve"> model</w:t>
      </w:r>
      <w:r w:rsidR="002D26FB">
        <w:t xml:space="preserve"> that can be used to analyze, manipulate, or visualize data</w:t>
      </w:r>
      <w:r w:rsidR="00714798">
        <w:t>. Each component acts as a standalone program with its own input</w:t>
      </w:r>
      <w:r w:rsidR="002D26FB">
        <w:t>s</w:t>
      </w:r>
      <w:r w:rsidR="00714798">
        <w:t>, options, and output</w:t>
      </w:r>
      <w:r w:rsidR="002D26FB">
        <w:t>s</w:t>
      </w:r>
      <w:r w:rsidR="00714798">
        <w:t xml:space="preserve">. </w:t>
      </w:r>
      <w:r>
        <w:t xml:space="preserve">The inputs </w:t>
      </w:r>
      <w:r w:rsidR="00660CFD">
        <w:t xml:space="preserve">to </w:t>
      </w:r>
      <w:r>
        <w:t>each component can be data or files</w:t>
      </w:r>
      <w:r w:rsidR="007A656E">
        <w:t xml:space="preserve">, and </w:t>
      </w:r>
      <w:r w:rsidR="00660CFD">
        <w:t xml:space="preserve">the output of each component is </w:t>
      </w:r>
      <w:r w:rsidR="004A579C">
        <w:t xml:space="preserve">made available </w:t>
      </w:r>
      <w:r w:rsidR="00660CFD">
        <w:t>after the workflow has been run</w:t>
      </w:r>
      <w:r w:rsidR="007A656E">
        <w:t xml:space="preserve">. A </w:t>
      </w:r>
      <w:r w:rsidR="00A40B05">
        <w:t>generic</w:t>
      </w:r>
      <w:r w:rsidR="007A656E">
        <w:t xml:space="preserve"> workflow might consist of</w:t>
      </w:r>
      <w:r w:rsidR="00755505">
        <w:t xml:space="preserve"> the following steps.</w:t>
      </w:r>
    </w:p>
    <w:p w14:paraId="1E388A0A" w14:textId="77777777" w:rsidR="00755505" w:rsidRDefault="00F21DFE" w:rsidP="00DD4BB2">
      <w:pPr>
        <w:pStyle w:val="ListParagraph"/>
        <w:numPr>
          <w:ilvl w:val="0"/>
          <w:numId w:val="1"/>
        </w:numPr>
      </w:pPr>
      <w:r>
        <w:rPr>
          <w:b/>
          <w:i/>
        </w:rPr>
        <w:t>import</w:t>
      </w:r>
      <w:r w:rsidR="007A656E">
        <w:t xml:space="preserve"> a tab-delimited file</w:t>
      </w:r>
    </w:p>
    <w:p w14:paraId="7A146B22" w14:textId="77777777" w:rsidR="00755505" w:rsidRDefault="00755505" w:rsidP="00DD4BB2">
      <w:pPr>
        <w:pStyle w:val="ListParagraph"/>
        <w:numPr>
          <w:ilvl w:val="0"/>
          <w:numId w:val="1"/>
        </w:numPr>
      </w:pPr>
      <w:r>
        <w:rPr>
          <w:b/>
          <w:i/>
        </w:rPr>
        <w:t>analyz</w:t>
      </w:r>
      <w:r w:rsidR="00F21DFE">
        <w:rPr>
          <w:b/>
          <w:i/>
        </w:rPr>
        <w:t>e</w:t>
      </w:r>
      <w:r w:rsidR="00660CFD">
        <w:t xml:space="preserve"> </w:t>
      </w:r>
      <w:r w:rsidR="00F21DFE">
        <w:t>the file</w:t>
      </w:r>
    </w:p>
    <w:p w14:paraId="7C5EFED2" w14:textId="77777777" w:rsidR="00C3381D" w:rsidRDefault="00755505" w:rsidP="00DD4BB2">
      <w:pPr>
        <w:pStyle w:val="ListParagraph"/>
        <w:numPr>
          <w:ilvl w:val="0"/>
          <w:numId w:val="1"/>
        </w:numPr>
      </w:pPr>
      <w:r>
        <w:rPr>
          <w:b/>
          <w:i/>
        </w:rPr>
        <w:t>visualiz</w:t>
      </w:r>
      <w:r w:rsidR="00F21DFE">
        <w:rPr>
          <w:b/>
          <w:i/>
        </w:rPr>
        <w:t>e</w:t>
      </w:r>
      <w:r w:rsidR="007A656E">
        <w:t xml:space="preserve"> the </w:t>
      </w:r>
      <w:r w:rsidR="00F21DFE">
        <w:t xml:space="preserve">results of </w:t>
      </w:r>
      <w:r w:rsidR="00660CFD">
        <w:t xml:space="preserve">the analysis </w:t>
      </w:r>
      <w:r>
        <w:t>component</w:t>
      </w:r>
    </w:p>
    <w:p w14:paraId="6362A7B6" w14:textId="77777777" w:rsidR="0072733D" w:rsidRDefault="0072733D" w:rsidP="0072733D">
      <w:r>
        <w:t xml:space="preserve">Not all components are interchangeable, as each one has a set of required inputs and options. For instance, </w:t>
      </w:r>
      <w:r w:rsidR="009B6527">
        <w:t>some components will require a specific type of file, like tab-delimited or csv</w:t>
      </w:r>
      <w:r>
        <w:t xml:space="preserve">. </w:t>
      </w:r>
      <w:r w:rsidR="00595601">
        <w:t xml:space="preserve">Every component may have a set of </w:t>
      </w:r>
      <w:r w:rsidR="00491191">
        <w:t xml:space="preserve">inputs and </w:t>
      </w:r>
      <w:r w:rsidR="00595601">
        <w:t xml:space="preserve">user-defined options. The constraints on inputs and options </w:t>
      </w:r>
      <w:r>
        <w:t>are defined in each component’</w:t>
      </w:r>
      <w:r w:rsidR="00836A2D">
        <w:t>s XML Schema Definition (XSD) which we will discuss in greater detail, later.</w:t>
      </w:r>
    </w:p>
    <w:p w14:paraId="5AC8E0D5" w14:textId="77777777" w:rsidR="009C6E2B" w:rsidRDefault="00755505" w:rsidP="009C6E2B">
      <w:pPr>
        <w:keepNext/>
        <w:jc w:val="center"/>
      </w:pPr>
      <w:r w:rsidRPr="00755505">
        <w:rPr>
          <w:noProof/>
        </w:rPr>
        <w:drawing>
          <wp:inline distT="0" distB="0" distL="0" distR="0" wp14:anchorId="71A7134A" wp14:editId="319BE656">
            <wp:extent cx="594360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261360"/>
                    </a:xfrm>
                    <a:prstGeom prst="rect">
                      <a:avLst/>
                    </a:prstGeom>
                  </pic:spPr>
                </pic:pic>
              </a:graphicData>
            </a:graphic>
          </wp:inline>
        </w:drawing>
      </w:r>
    </w:p>
    <w:p w14:paraId="676644E9" w14:textId="63C10BCC" w:rsidR="0072733D" w:rsidRDefault="009C6E2B" w:rsidP="009C6E2B">
      <w:pPr>
        <w:pStyle w:val="Caption"/>
        <w:jc w:val="center"/>
      </w:pPr>
      <w:r>
        <w:t xml:space="preserve">Figure </w:t>
      </w:r>
      <w:r w:rsidR="00BF6EE8">
        <w:fldChar w:fldCharType="begin"/>
      </w:r>
      <w:r w:rsidR="00BF6EE8">
        <w:instrText xml:space="preserve"> SEQ Figure \* ARABIC </w:instrText>
      </w:r>
      <w:r w:rsidR="00BF6EE8">
        <w:fldChar w:fldCharType="separate"/>
      </w:r>
      <w:r w:rsidR="00C234B8">
        <w:rPr>
          <w:noProof/>
        </w:rPr>
        <w:t>1</w:t>
      </w:r>
      <w:r w:rsidR="00BF6EE8">
        <w:rPr>
          <w:noProof/>
        </w:rPr>
        <w:fldChar w:fldCharType="end"/>
      </w:r>
      <w:r>
        <w:t xml:space="preserve"> - Each component</w:t>
      </w:r>
      <w:r w:rsidR="002D26FB">
        <w:t xml:space="preserve"> output</w:t>
      </w:r>
      <w:r>
        <w:t xml:space="preserve"> in a workflow is a function of </w:t>
      </w:r>
      <w:r w:rsidR="00DA7D81">
        <w:t xml:space="preserve">its </w:t>
      </w:r>
      <w:r>
        <w:t xml:space="preserve">input and user-defined </w:t>
      </w:r>
      <w:r w:rsidR="00631886">
        <w:t>options.</w:t>
      </w:r>
    </w:p>
    <w:p w14:paraId="596E904F" w14:textId="77777777" w:rsidR="00B41875" w:rsidRDefault="00B41875" w:rsidP="00165603">
      <w:pPr>
        <w:pStyle w:val="Heading2"/>
      </w:pPr>
    </w:p>
    <w:p w14:paraId="01A31599" w14:textId="77777777" w:rsidR="008C5162" w:rsidRDefault="008C5162" w:rsidP="00165603">
      <w:pPr>
        <w:pStyle w:val="Heading2"/>
      </w:pPr>
      <w:bookmarkStart w:id="6" w:name="_Toc508010909"/>
      <w:r>
        <w:t>Component</w:t>
      </w:r>
      <w:r w:rsidR="007A656E">
        <w:t>s</w:t>
      </w:r>
      <w:bookmarkEnd w:id="6"/>
    </w:p>
    <w:p w14:paraId="68803B76" w14:textId="77777777" w:rsidR="00DA7D81" w:rsidRDefault="00DA7D81" w:rsidP="00F645C3">
      <w:r>
        <w:t xml:space="preserve">A component is essentially a black box which receives </w:t>
      </w:r>
      <w:r w:rsidR="00F84094">
        <w:t xml:space="preserve">data </w:t>
      </w:r>
      <w:r>
        <w:t xml:space="preserve">from other components and carries out </w:t>
      </w:r>
      <w:r w:rsidR="00F84094">
        <w:t xml:space="preserve">an </w:t>
      </w:r>
      <w:r w:rsidR="009613C7">
        <w:t xml:space="preserve">arbitrary </w:t>
      </w:r>
      <w:r>
        <w:t xml:space="preserve">task </w:t>
      </w:r>
      <w:r w:rsidR="00DD0D50">
        <w:t>which results in the generation of new data</w:t>
      </w:r>
      <w:r w:rsidR="00A622F5">
        <w:t xml:space="preserve">. The newly generated data </w:t>
      </w:r>
      <w:r w:rsidR="00DD0D50">
        <w:t>is</w:t>
      </w:r>
      <w:r w:rsidR="00203AEF">
        <w:t xml:space="preserve"> then</w:t>
      </w:r>
      <w:r w:rsidR="00DD0D50">
        <w:t xml:space="preserve"> </w:t>
      </w:r>
      <w:r w:rsidR="00A622F5">
        <w:t xml:space="preserve">passed to </w:t>
      </w:r>
      <w:r w:rsidR="00203AEF">
        <w:t xml:space="preserve">the component's </w:t>
      </w:r>
      <w:r w:rsidR="009613C7">
        <w:t>successor</w:t>
      </w:r>
      <w:r w:rsidR="00DD0D50">
        <w:t xml:space="preserve">. </w:t>
      </w:r>
      <w:r>
        <w:t xml:space="preserve">Some common component types </w:t>
      </w:r>
      <w:r w:rsidR="00077ABF">
        <w:t>could be</w:t>
      </w:r>
      <w:r>
        <w:t xml:space="preserve"> </w:t>
      </w:r>
      <w:r>
        <w:rPr>
          <w:i/>
        </w:rPr>
        <w:t>analyse</w:t>
      </w:r>
      <w:r w:rsidR="008C5162" w:rsidRPr="007A656E">
        <w:rPr>
          <w:i/>
        </w:rPr>
        <w:t>s</w:t>
      </w:r>
      <w:r w:rsidR="008C5162">
        <w:t xml:space="preserve">, </w:t>
      </w:r>
      <w:r w:rsidR="008C5162" w:rsidRPr="007A656E">
        <w:rPr>
          <w:i/>
        </w:rPr>
        <w:t>import</w:t>
      </w:r>
      <w:r>
        <w:rPr>
          <w:i/>
        </w:rPr>
        <w:t>s</w:t>
      </w:r>
      <w:r w:rsidR="008C5162">
        <w:t xml:space="preserve">, </w:t>
      </w:r>
      <w:r w:rsidR="00CD6878">
        <w:rPr>
          <w:i/>
        </w:rPr>
        <w:t>transformations</w:t>
      </w:r>
      <w:r>
        <w:rPr>
          <w:i/>
        </w:rPr>
        <w:t xml:space="preserve">, </w:t>
      </w:r>
      <w:r w:rsidRPr="00DA7D81">
        <w:t>and</w:t>
      </w:r>
      <w:r>
        <w:rPr>
          <w:i/>
        </w:rPr>
        <w:t xml:space="preserve"> </w:t>
      </w:r>
      <w:r w:rsidR="008C5162" w:rsidRPr="007A656E">
        <w:rPr>
          <w:i/>
        </w:rPr>
        <w:t>visualization</w:t>
      </w:r>
      <w:r>
        <w:rPr>
          <w:i/>
        </w:rPr>
        <w:t>s</w:t>
      </w:r>
      <w:r w:rsidR="008C5162">
        <w:t xml:space="preserve">. </w:t>
      </w:r>
      <w:r w:rsidR="00077ABF">
        <w:lastRenderedPageBreak/>
        <w:t>However, these t</w:t>
      </w:r>
      <w:r>
        <w:t xml:space="preserve">ypes </w:t>
      </w:r>
      <w:r w:rsidR="000D1E72">
        <w:t xml:space="preserve">only exist </w:t>
      </w:r>
      <w:r>
        <w:t>for the sake of organization</w:t>
      </w:r>
      <w:r w:rsidR="00077ABF">
        <w:t xml:space="preserve"> and to group </w:t>
      </w:r>
      <w:r w:rsidR="000D1E72">
        <w:t>processes with similar inputs and outputs</w:t>
      </w:r>
      <w:r w:rsidR="00077ABF">
        <w:t xml:space="preserve">, but </w:t>
      </w:r>
      <w:r>
        <w:t>w</w:t>
      </w:r>
      <w:r w:rsidR="008C5162">
        <w:t xml:space="preserve">e are not limited </w:t>
      </w:r>
      <w:r w:rsidR="00F645C3">
        <w:t xml:space="preserve">to any </w:t>
      </w:r>
      <w:proofErr w:type="gramStart"/>
      <w:r w:rsidR="00F645C3">
        <w:t>particular hierarchy</w:t>
      </w:r>
      <w:proofErr w:type="gramEnd"/>
      <w:r>
        <w:t xml:space="preserve">, as a component is merely a generic stand-in for </w:t>
      </w:r>
      <w:r w:rsidR="000D1E72">
        <w:t xml:space="preserve">a </w:t>
      </w:r>
      <w:r>
        <w:t>function</w:t>
      </w:r>
      <w:r w:rsidR="008C5162" w:rsidRPr="000D1E72">
        <w:rPr>
          <w:caps/>
        </w:rPr>
        <w:t>.</w:t>
      </w:r>
      <w:r w:rsidR="000D1E72" w:rsidRPr="000D1E72">
        <w:rPr>
          <w:caps/>
        </w:rPr>
        <w:t xml:space="preserve"> </w:t>
      </w:r>
      <w:r>
        <w:t xml:space="preserve">Additional component types could </w:t>
      </w:r>
      <w:r w:rsidR="00676A39">
        <w:t xml:space="preserve">include </w:t>
      </w:r>
      <w:r w:rsidRPr="000D1E72">
        <w:rPr>
          <w:i/>
        </w:rPr>
        <w:t>generative functions</w:t>
      </w:r>
      <w:r w:rsidR="008C5162">
        <w:t xml:space="preserve">, </w:t>
      </w:r>
      <w:r w:rsidRPr="000D1E72">
        <w:rPr>
          <w:i/>
        </w:rPr>
        <w:t>sampling functions</w:t>
      </w:r>
      <w:r>
        <w:t xml:space="preserve">, </w:t>
      </w:r>
      <w:r w:rsidR="00F84094">
        <w:rPr>
          <w:i/>
        </w:rPr>
        <w:t>transformations</w:t>
      </w:r>
      <w:r>
        <w:t xml:space="preserve">, </w:t>
      </w:r>
      <w:r w:rsidR="00676A39">
        <w:t xml:space="preserve">and </w:t>
      </w:r>
      <w:r w:rsidR="000D1E72">
        <w:t xml:space="preserve">a host of </w:t>
      </w:r>
      <w:r>
        <w:t xml:space="preserve">other </w:t>
      </w:r>
      <w:r w:rsidR="00F84094">
        <w:t>applications</w:t>
      </w:r>
      <w:r>
        <w:t>.</w:t>
      </w:r>
      <w:r w:rsidR="00F645C3">
        <w:t xml:space="preserve"> Regardless of the component type, all components match the same pattern</w:t>
      </w:r>
      <w:r w:rsidR="00624605">
        <w:t xml:space="preserve">, i.e. </w:t>
      </w:r>
      <w:r w:rsidR="00F645C3">
        <w:t xml:space="preserve">they all have a set of </w:t>
      </w:r>
      <w:r w:rsidR="00F645C3" w:rsidRPr="00624605">
        <w:rPr>
          <w:i/>
        </w:rPr>
        <w:t>inputs</w:t>
      </w:r>
      <w:r w:rsidR="00F645C3">
        <w:t xml:space="preserve">, </w:t>
      </w:r>
      <w:r w:rsidR="00F645C3" w:rsidRPr="00624605">
        <w:rPr>
          <w:i/>
        </w:rPr>
        <w:t>options</w:t>
      </w:r>
      <w:r w:rsidR="00F645C3">
        <w:t xml:space="preserve">, and </w:t>
      </w:r>
      <w:r w:rsidR="00F645C3" w:rsidRPr="00624605">
        <w:rPr>
          <w:i/>
        </w:rPr>
        <w:t>output</w:t>
      </w:r>
      <w:r w:rsidR="00A970C9" w:rsidRPr="00624605">
        <w:rPr>
          <w:i/>
        </w:rPr>
        <w:t>s</w:t>
      </w:r>
      <w:r w:rsidR="00F645C3">
        <w:t xml:space="preserve">. Because of this pattern, the process for creating a component can be broken </w:t>
      </w:r>
      <w:r w:rsidR="002D5895">
        <w:t xml:space="preserve">down </w:t>
      </w:r>
      <w:r w:rsidR="00F645C3">
        <w:t>into two parts</w:t>
      </w:r>
      <w:r w:rsidR="00624605">
        <w:t>—the</w:t>
      </w:r>
      <w:r w:rsidR="001E13A6">
        <w:t xml:space="preserve"> </w:t>
      </w:r>
      <w:r w:rsidR="001E13A6" w:rsidRPr="001E13A6">
        <w:rPr>
          <w:b/>
        </w:rPr>
        <w:t>XML</w:t>
      </w:r>
      <w:r w:rsidR="00624605" w:rsidRPr="001E13A6">
        <w:rPr>
          <w:b/>
        </w:rPr>
        <w:t xml:space="preserve"> schema definition</w:t>
      </w:r>
      <w:r w:rsidR="00624605">
        <w:t xml:space="preserve"> and the </w:t>
      </w:r>
      <w:r w:rsidR="001E13A6" w:rsidRPr="001E13A6">
        <w:rPr>
          <w:b/>
        </w:rPr>
        <w:t>run-time</w:t>
      </w:r>
      <w:r w:rsidR="00624605" w:rsidRPr="001E13A6">
        <w:rPr>
          <w:b/>
        </w:rPr>
        <w:t xml:space="preserve"> program</w:t>
      </w:r>
      <w:r w:rsidR="00624605">
        <w:t>.</w:t>
      </w:r>
    </w:p>
    <w:p w14:paraId="1A761681" w14:textId="77777777" w:rsidR="004E0C9E" w:rsidRDefault="004E0C9E" w:rsidP="004E0C9E">
      <w:pPr>
        <w:pStyle w:val="Heading3"/>
      </w:pPr>
      <w:r>
        <w:t>XML Schema Definition</w:t>
      </w:r>
    </w:p>
    <w:p w14:paraId="3F4A22BD" w14:textId="77777777" w:rsidR="00DA26F8" w:rsidRDefault="00637177" w:rsidP="00DA26F8">
      <w:r w:rsidRPr="00F45157">
        <w:t xml:space="preserve">The </w:t>
      </w:r>
      <w:r w:rsidR="00DA26F8" w:rsidRPr="00F45157">
        <w:t xml:space="preserve">first </w:t>
      </w:r>
      <w:r w:rsidRPr="00F45157">
        <w:t>part of a component</w:t>
      </w:r>
      <w:r>
        <w:t xml:space="preserve"> is the XML Schema Definition (XSD) file. </w:t>
      </w:r>
      <w:r w:rsidR="00A3531B">
        <w:t xml:space="preserve">The XSD file defines </w:t>
      </w:r>
      <w:r w:rsidR="00F645C3">
        <w:t xml:space="preserve">the </w:t>
      </w:r>
      <w:r w:rsidR="00624605">
        <w:t xml:space="preserve">structure </w:t>
      </w:r>
      <w:r w:rsidR="00F645C3">
        <w:t>of a component.</w:t>
      </w:r>
    </w:p>
    <w:p w14:paraId="1A237844" w14:textId="77777777" w:rsidR="00F85850" w:rsidRDefault="00DA26F8" w:rsidP="00A43C85">
      <w:proofErr w:type="gramStart"/>
      <w:r w:rsidRPr="00A43C85">
        <w:rPr>
          <w:b/>
        </w:rPr>
        <w:t>Inputs</w:t>
      </w:r>
      <w:r w:rsidR="00A43C85">
        <w:t xml:space="preserve">  -</w:t>
      </w:r>
      <w:proofErr w:type="gramEnd"/>
      <w:r w:rsidR="00A43C85">
        <w:t xml:space="preserve"> </w:t>
      </w:r>
      <w:r>
        <w:t xml:space="preserve">files or data (or both) obtained from the direct predecessor of </w:t>
      </w:r>
      <w:r w:rsidR="00624605">
        <w:t xml:space="preserve">a </w:t>
      </w:r>
      <w:r>
        <w:t>component</w:t>
      </w:r>
      <w:r w:rsidR="00F85850">
        <w:t>.</w:t>
      </w:r>
    </w:p>
    <w:p w14:paraId="5DC986BE" w14:textId="77777777" w:rsidR="00F85850" w:rsidRDefault="00DA26F8" w:rsidP="00A43C85">
      <w:r w:rsidRPr="00A43C85">
        <w:rPr>
          <w:b/>
        </w:rPr>
        <w:t>Options</w:t>
      </w:r>
      <w:r w:rsidR="00A43C85">
        <w:rPr>
          <w:bCs/>
          <w:iCs/>
        </w:rPr>
        <w:t xml:space="preserve"> - </w:t>
      </w:r>
      <w:r w:rsidR="00624605">
        <w:t xml:space="preserve">user-submitted files or </w:t>
      </w:r>
      <w:r>
        <w:t xml:space="preserve">data </w:t>
      </w:r>
      <w:r w:rsidR="00624605">
        <w:t>(or both) accessible from the user interface</w:t>
      </w:r>
      <w:r w:rsidR="00F85850">
        <w:t>.</w:t>
      </w:r>
    </w:p>
    <w:p w14:paraId="17431027" w14:textId="77777777" w:rsidR="00E0736D" w:rsidRDefault="00C042D3" w:rsidP="00A43C85">
      <w:r w:rsidRPr="00A43C85">
        <w:rPr>
          <w:b/>
        </w:rPr>
        <w:t>Outputs</w:t>
      </w:r>
      <w:r w:rsidR="00A43C85">
        <w:rPr>
          <w:bCs/>
          <w:iCs/>
        </w:rPr>
        <w:t xml:space="preserve"> - </w:t>
      </w:r>
      <w:r>
        <w:t>files or data (or both) generated by the component and passed to its direct successors.</w:t>
      </w:r>
    </w:p>
    <w:p w14:paraId="02CF5594" w14:textId="77777777" w:rsidR="00E0736D" w:rsidRDefault="00E0736D" w:rsidP="00E0736D">
      <w:pPr>
        <w:pStyle w:val="Heading4"/>
      </w:pPr>
      <w:r>
        <w:t xml:space="preserve">Basic </w:t>
      </w:r>
      <w:r w:rsidR="00642599">
        <w:t xml:space="preserve">Schema </w:t>
      </w:r>
      <w:r>
        <w:t>Definition</w:t>
      </w:r>
    </w:p>
    <w:p w14:paraId="6712C516" w14:textId="77777777" w:rsidR="00E0736D" w:rsidRDefault="00E0736D" w:rsidP="00E0736D">
      <w:pPr>
        <w:pStyle w:val="ListParagraph"/>
        <w:ind w:left="0"/>
      </w:pPr>
      <w:r>
        <w:t xml:space="preserve">The skeleton XML schema for a workflow component describes </w:t>
      </w:r>
      <w:r w:rsidR="00C042D3">
        <w:t xml:space="preserve">its </w:t>
      </w:r>
      <w:r w:rsidRPr="00E0736D">
        <w:rPr>
          <w:b/>
        </w:rPr>
        <w:t>inputs</w:t>
      </w:r>
      <w:r>
        <w:t xml:space="preserve">, </w:t>
      </w:r>
      <w:r w:rsidRPr="00E0736D">
        <w:rPr>
          <w:b/>
        </w:rPr>
        <w:t>options</w:t>
      </w:r>
      <w:r>
        <w:t xml:space="preserve">, and </w:t>
      </w:r>
      <w:r w:rsidR="00C042D3">
        <w:rPr>
          <w:b/>
        </w:rPr>
        <w:t>outputs</w:t>
      </w:r>
      <w:r w:rsidR="001213A4">
        <w:t>. These will be more thoroughly discussed in the section, The Component Schema.</w:t>
      </w:r>
      <w:r w:rsidR="00B0367A">
        <w:t xml:space="preserve"> The sections there will describe the exact code you will need to create the desired effect. For now, simply glance over to familiarize yourself with the general concept.</w:t>
      </w:r>
    </w:p>
    <w:p w14:paraId="561FD148" w14:textId="77777777" w:rsidR="00A43C85" w:rsidRDefault="00A43C85" w:rsidP="004B04B7">
      <w:pPr>
        <w:pStyle w:val="ListParagraph"/>
        <w:ind w:left="0"/>
      </w:pPr>
    </w:p>
    <w:p w14:paraId="1DACA467" w14:textId="77777777" w:rsidR="00E0736D" w:rsidRDefault="004B04B7" w:rsidP="004B04B7">
      <w:pPr>
        <w:pStyle w:val="ListParagraph"/>
        <w:ind w:left="0"/>
      </w:pPr>
      <w:r>
        <w:t xml:space="preserve">The XML schema </w:t>
      </w:r>
      <w:r w:rsidR="00B7360B">
        <w:t>below</w:t>
      </w:r>
      <w:r>
        <w:t xml:space="preserve"> defines the inputs, options, and outputs</w:t>
      </w:r>
      <w:r w:rsidR="00B7360B">
        <w:t xml:space="preserve"> for the "Analysis - AFM" </w:t>
      </w:r>
      <w:r>
        <w:t xml:space="preserve">component. It also includes </w:t>
      </w:r>
      <w:r w:rsidR="00B7360B">
        <w:t xml:space="preserve">information about the component instance </w:t>
      </w:r>
      <w:r>
        <w:t>in the</w:t>
      </w:r>
      <w:r w:rsidRPr="00FC5D7F">
        <w:rPr>
          <w:i/>
        </w:rPr>
        <w:t xml:space="preserve"> &lt;component&gt;</w:t>
      </w:r>
      <w:r w:rsidR="00B7360B">
        <w:t xml:space="preserve"> element </w:t>
      </w:r>
      <w:r w:rsidR="00AB67F3">
        <w:t xml:space="preserve">which is used by the software for identification, display purposes, and for </w:t>
      </w:r>
      <w:r w:rsidR="00B7360B">
        <w:t>pass</w:t>
      </w:r>
      <w:r w:rsidR="00AB67F3">
        <w:t>ing</w:t>
      </w:r>
      <w:r w:rsidR="00B7360B">
        <w:t xml:space="preserve"> messages between components.</w:t>
      </w:r>
    </w:p>
    <w:p w14:paraId="032BD6D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sz w:val="16"/>
          <w:szCs w:val="16"/>
        </w:rPr>
        <w:t xml:space="preserve"> </w:t>
      </w:r>
      <w:r>
        <w:rPr>
          <w:rFonts w:ascii="Consolas" w:hAnsi="Consolas" w:cs="Consolas"/>
          <w:color w:val="7F007F"/>
          <w:sz w:val="16"/>
          <w:szCs w:val="16"/>
        </w:rPr>
        <w:t>attributeFormDefault</w:t>
      </w:r>
      <w:r>
        <w:rPr>
          <w:rFonts w:ascii="Consolas" w:hAnsi="Consolas" w:cs="Consolas"/>
          <w:color w:val="000000"/>
          <w:sz w:val="16"/>
          <w:szCs w:val="16"/>
        </w:rPr>
        <w:t>=</w:t>
      </w:r>
      <w:r>
        <w:rPr>
          <w:rFonts w:ascii="Consolas" w:hAnsi="Consolas" w:cs="Consolas"/>
          <w:i/>
          <w:iCs/>
          <w:color w:val="2A00FF"/>
          <w:sz w:val="16"/>
          <w:szCs w:val="16"/>
        </w:rPr>
        <w:t>"unqualified"</w:t>
      </w:r>
      <w:r>
        <w:rPr>
          <w:rFonts w:ascii="Consolas" w:hAnsi="Consolas" w:cs="Consolas"/>
          <w:sz w:val="16"/>
          <w:szCs w:val="16"/>
        </w:rPr>
        <w:t xml:space="preserve"> </w:t>
      </w:r>
      <w:r>
        <w:rPr>
          <w:rFonts w:ascii="Consolas" w:hAnsi="Consolas" w:cs="Consolas"/>
          <w:color w:val="7F007F"/>
          <w:sz w:val="16"/>
          <w:szCs w:val="16"/>
        </w:rPr>
        <w:t>elementFormDefault</w:t>
      </w:r>
      <w:r>
        <w:rPr>
          <w:rFonts w:ascii="Consolas" w:hAnsi="Consolas" w:cs="Consolas"/>
          <w:color w:val="000000"/>
          <w:sz w:val="16"/>
          <w:szCs w:val="16"/>
        </w:rPr>
        <w:t>=</w:t>
      </w:r>
      <w:r>
        <w:rPr>
          <w:rFonts w:ascii="Consolas" w:hAnsi="Consolas" w:cs="Consolas"/>
          <w:i/>
          <w:iCs/>
          <w:color w:val="2A00FF"/>
          <w:sz w:val="16"/>
          <w:szCs w:val="16"/>
        </w:rPr>
        <w:t>"qualified"</w:t>
      </w:r>
      <w:r>
        <w:rPr>
          <w:rFonts w:ascii="Consolas" w:hAnsi="Consolas" w:cs="Consolas"/>
          <w:sz w:val="16"/>
          <w:szCs w:val="16"/>
        </w:rPr>
        <w:t xml:space="preserve"> </w:t>
      </w:r>
      <w:r>
        <w:rPr>
          <w:rFonts w:ascii="Consolas" w:hAnsi="Consolas" w:cs="Consolas"/>
          <w:color w:val="7F007F"/>
          <w:sz w:val="16"/>
          <w:szCs w:val="16"/>
        </w:rPr>
        <w:t>xmlns:xs</w:t>
      </w:r>
      <w:r>
        <w:rPr>
          <w:rFonts w:ascii="Consolas" w:hAnsi="Consolas" w:cs="Consolas"/>
          <w:color w:val="000000"/>
          <w:sz w:val="16"/>
          <w:szCs w:val="16"/>
        </w:rPr>
        <w:t>=</w:t>
      </w:r>
      <w:r>
        <w:rPr>
          <w:rFonts w:ascii="Consolas" w:hAnsi="Consolas" w:cs="Consolas"/>
          <w:i/>
          <w:iCs/>
          <w:color w:val="2A00FF"/>
          <w:sz w:val="16"/>
          <w:szCs w:val="16"/>
        </w:rPr>
        <w:t>"http://www.w3.org/2001/XMLSchema"</w:t>
      </w:r>
      <w:r>
        <w:rPr>
          <w:rFonts w:ascii="Consolas" w:hAnsi="Consolas" w:cs="Consolas"/>
          <w:color w:val="008080"/>
          <w:sz w:val="16"/>
          <w:szCs w:val="16"/>
        </w:rPr>
        <w:t>&gt;</w:t>
      </w:r>
    </w:p>
    <w:p w14:paraId="43DCC9C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8356D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xs:include</w:t>
      </w:r>
      <w:proofErr w:type="gramEnd"/>
      <w:r>
        <w:rPr>
          <w:rFonts w:ascii="Consolas" w:hAnsi="Consolas" w:cs="Consolas"/>
          <w:sz w:val="16"/>
          <w:szCs w:val="16"/>
        </w:rPr>
        <w:t xml:space="preserve"> </w:t>
      </w:r>
      <w:r>
        <w:rPr>
          <w:rFonts w:ascii="Consolas" w:hAnsi="Consolas" w:cs="Consolas"/>
          <w:color w:val="7F007F"/>
          <w:sz w:val="16"/>
          <w:szCs w:val="16"/>
        </w:rPr>
        <w:t>schemaLocation</w:t>
      </w:r>
      <w:r>
        <w:rPr>
          <w:rFonts w:ascii="Consolas" w:hAnsi="Consolas" w:cs="Consolas"/>
          <w:color w:val="000000"/>
          <w:sz w:val="16"/>
          <w:szCs w:val="16"/>
        </w:rPr>
        <w:t>=</w:t>
      </w:r>
      <w:r>
        <w:rPr>
          <w:rFonts w:ascii="Consolas" w:hAnsi="Consolas" w:cs="Consolas"/>
          <w:i/>
          <w:iCs/>
          <w:color w:val="2A00FF"/>
          <w:sz w:val="16"/>
          <w:szCs w:val="16"/>
        </w:rPr>
        <w:t>"../../CommonSchemas/WorkflowsCommon.xsd"</w:t>
      </w:r>
      <w:r>
        <w:rPr>
          <w:rFonts w:ascii="Consolas" w:hAnsi="Consolas" w:cs="Consolas"/>
          <w:sz w:val="16"/>
          <w:szCs w:val="16"/>
        </w:rPr>
        <w:t xml:space="preserve"> </w:t>
      </w:r>
      <w:r>
        <w:rPr>
          <w:rFonts w:ascii="Consolas" w:hAnsi="Consolas" w:cs="Consolas"/>
          <w:color w:val="008080"/>
          <w:sz w:val="16"/>
          <w:szCs w:val="16"/>
        </w:rPr>
        <w:t>/&gt;</w:t>
      </w:r>
    </w:p>
    <w:p w14:paraId="04A74375"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FD39E2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1466C59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5B6E4A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46EE0B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AFA49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94A4C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26329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149367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BC05E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3BDE2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BC6CA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44AB1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607BEBB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D0E48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80DEC0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925772E" w14:textId="77777777" w:rsidR="00A43C85" w:rsidRDefault="00B7360B"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D59EC10"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3DC1FF2C"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667214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D73DED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139576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FDA7D61"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C08DB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AD4528E"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E6FEE4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2714C15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24A964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274E46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6C55B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C20E35D"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F1BC2"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298CB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AC0E84C"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259C5AF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A5A87C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7E17B32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6E410C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077442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0A7F7840"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734D31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092064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1D076FC4"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41577ED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4AA6A6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28C1D3C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2EE56C2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271FFBC"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5A6CAFA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169B8A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80F2CD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008080"/>
          <w:sz w:val="16"/>
          <w:szCs w:val="16"/>
        </w:rPr>
        <w:t>/&gt;</w:t>
      </w:r>
    </w:p>
    <w:p w14:paraId="293822E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69A0AA5F"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3B4FB44"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1184A19"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7BDF9E95"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4CD3C3D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30D304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"KC\s*(.*)\s*"</w:t>
      </w:r>
      <w:r>
        <w:rPr>
          <w:rFonts w:ascii="Consolas" w:hAnsi="Consolas" w:cs="Consolas"/>
          <w:sz w:val="16"/>
          <w:szCs w:val="16"/>
        </w:rPr>
        <w:t xml:space="preserve"> </w:t>
      </w:r>
      <w:r>
        <w:rPr>
          <w:rFonts w:ascii="Consolas" w:hAnsi="Consolas" w:cs="Consolas"/>
          <w:color w:val="008080"/>
          <w:sz w:val="16"/>
          <w:szCs w:val="16"/>
        </w:rPr>
        <w:t>/&gt;</w:t>
      </w:r>
    </w:p>
    <w:p w14:paraId="5C01E2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"xValidationFolds"</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"Cross-validation_Folds"</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"10"</w:t>
      </w:r>
      <w:r>
        <w:rPr>
          <w:rFonts w:ascii="Consolas" w:hAnsi="Consolas" w:cs="Consolas"/>
          <w:sz w:val="16"/>
          <w:szCs w:val="16"/>
        </w:rPr>
        <w:t xml:space="preserve"> </w:t>
      </w:r>
      <w:r>
        <w:rPr>
          <w:rFonts w:ascii="Consolas" w:hAnsi="Consolas" w:cs="Consolas"/>
          <w:color w:val="008080"/>
          <w:sz w:val="16"/>
          <w:szCs w:val="16"/>
        </w:rPr>
        <w:t>/&gt;</w:t>
      </w:r>
    </w:p>
    <w:p w14:paraId="4F59E4F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6B0D91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9859556"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64BEC46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w:t>
      </w:r>
      <w:r>
        <w:rPr>
          <w:rFonts w:ascii="Consolas" w:hAnsi="Consolas" w:cs="Consolas"/>
          <w:color w:val="008080"/>
          <w:sz w:val="16"/>
          <w:szCs w:val="16"/>
        </w:rPr>
        <w:t>&gt;</w:t>
      </w:r>
    </w:p>
    <w:p w14:paraId="0580A9A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3F98BDE"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07778477"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"xs:integer"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"workflow_id"</w:t>
      </w:r>
      <w:r>
        <w:rPr>
          <w:rFonts w:ascii="Consolas" w:hAnsi="Consolas" w:cs="Consolas"/>
          <w:sz w:val="16"/>
          <w:szCs w:val="16"/>
        </w:rPr>
        <w:t xml:space="preserve"> </w:t>
      </w:r>
      <w:r>
        <w:rPr>
          <w:rFonts w:ascii="Consolas" w:hAnsi="Consolas" w:cs="Consolas"/>
          <w:color w:val="008080"/>
          <w:sz w:val="16"/>
          <w:szCs w:val="16"/>
        </w:rPr>
        <w:t>/&gt;</w:t>
      </w:r>
    </w:p>
    <w:p w14:paraId="0F218148"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w:t>
      </w:r>
      <w:r>
        <w:rPr>
          <w:rFonts w:ascii="Consolas" w:hAnsi="Consolas" w:cs="Consolas"/>
          <w:sz w:val="16"/>
          <w:szCs w:val="16"/>
        </w:rPr>
        <w:t xml:space="preserve"> </w:t>
      </w:r>
      <w:r>
        <w:rPr>
          <w:rFonts w:ascii="Consolas" w:hAnsi="Consolas" w:cs="Consolas"/>
          <w:color w:val="008080"/>
          <w:sz w:val="16"/>
          <w:szCs w:val="16"/>
        </w:rPr>
        <w:t>/&gt;</w:t>
      </w:r>
    </w:p>
    <w:p w14:paraId="1369558A"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"component_id_human"</w:t>
      </w:r>
      <w:r>
        <w:rPr>
          <w:rFonts w:ascii="Consolas" w:hAnsi="Consolas" w:cs="Consolas"/>
          <w:sz w:val="16"/>
          <w:szCs w:val="16"/>
        </w:rPr>
        <w:t xml:space="preserve"> </w:t>
      </w:r>
      <w:r>
        <w:rPr>
          <w:rFonts w:ascii="Consolas" w:hAnsi="Consolas" w:cs="Consolas"/>
          <w:color w:val="008080"/>
          <w:sz w:val="16"/>
          <w:szCs w:val="16"/>
        </w:rPr>
        <w:t>/&gt;</w:t>
      </w:r>
    </w:p>
    <w:p w14:paraId="4B03535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"component_name"</w:t>
      </w:r>
      <w:r>
        <w:rPr>
          <w:rFonts w:ascii="Consolas" w:hAnsi="Consolas" w:cs="Consolas"/>
          <w:sz w:val="16"/>
          <w:szCs w:val="16"/>
        </w:rPr>
        <w:t xml:space="preserve"> </w:t>
      </w:r>
      <w:r>
        <w:rPr>
          <w:rFonts w:ascii="Consolas" w:hAnsi="Consolas" w:cs="Consolas"/>
          <w:color w:val="008080"/>
          <w:sz w:val="16"/>
          <w:szCs w:val="16"/>
        </w:rPr>
        <w:t>/&gt;</w:t>
      </w:r>
    </w:p>
    <w:p w14:paraId="59A02F81"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"component_type"</w:t>
      </w:r>
      <w:r>
        <w:rPr>
          <w:rFonts w:ascii="Consolas" w:hAnsi="Consolas" w:cs="Consolas"/>
          <w:sz w:val="16"/>
          <w:szCs w:val="16"/>
        </w:rPr>
        <w:t xml:space="preserve"> </w:t>
      </w:r>
      <w:r>
        <w:rPr>
          <w:rFonts w:ascii="Consolas" w:hAnsi="Consolas" w:cs="Consolas"/>
          <w:color w:val="008080"/>
          <w:sz w:val="16"/>
          <w:szCs w:val="16"/>
        </w:rPr>
        <w:t>/&gt;</w:t>
      </w:r>
    </w:p>
    <w:p w14:paraId="714B42F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"left"</w:t>
      </w:r>
      <w:r>
        <w:rPr>
          <w:rFonts w:ascii="Consolas" w:hAnsi="Consolas" w:cs="Consolas"/>
          <w:sz w:val="16"/>
          <w:szCs w:val="16"/>
        </w:rPr>
        <w:t xml:space="preserve"> </w:t>
      </w:r>
      <w:r>
        <w:rPr>
          <w:rFonts w:ascii="Consolas" w:hAnsi="Consolas" w:cs="Consolas"/>
          <w:color w:val="008080"/>
          <w:sz w:val="16"/>
          <w:szCs w:val="16"/>
        </w:rPr>
        <w:t>/&gt;</w:t>
      </w:r>
    </w:p>
    <w:p w14:paraId="6F5545D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"xs:double"</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"top"</w:t>
      </w:r>
      <w:r>
        <w:rPr>
          <w:rFonts w:ascii="Consolas" w:hAnsi="Consolas" w:cs="Consolas"/>
          <w:sz w:val="16"/>
          <w:szCs w:val="16"/>
        </w:rPr>
        <w:t xml:space="preserve"> </w:t>
      </w:r>
      <w:r>
        <w:rPr>
          <w:rFonts w:ascii="Consolas" w:hAnsi="Consolas" w:cs="Consolas"/>
          <w:color w:val="008080"/>
          <w:sz w:val="16"/>
          <w:szCs w:val="16"/>
        </w:rPr>
        <w:t>/&gt;</w:t>
      </w:r>
    </w:p>
    <w:p w14:paraId="35660F6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"connections"</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"ConnectionType"</w:t>
      </w:r>
      <w:r>
        <w:rPr>
          <w:rFonts w:ascii="Consolas" w:hAnsi="Consolas" w:cs="Consolas"/>
          <w:sz w:val="16"/>
          <w:szCs w:val="16"/>
        </w:rPr>
        <w:t xml:space="preserve"> </w:t>
      </w:r>
      <w:r>
        <w:rPr>
          <w:rFonts w:ascii="Consolas" w:hAnsi="Consolas" w:cs="Consolas"/>
          <w:color w:val="008080"/>
          <w:sz w:val="16"/>
          <w:szCs w:val="16"/>
        </w:rPr>
        <w:t>/&gt;</w:t>
      </w:r>
    </w:p>
    <w:p w14:paraId="276A5783"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35ABF5B0" w14:textId="77777777" w:rsidR="00B7360B" w:rsidRDefault="00B7360B" w:rsidP="00B7360B">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0FD2427" w14:textId="77777777" w:rsidR="00A43C85" w:rsidRDefault="00A43C85"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A609D06"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5774B323"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33093C41"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04594ABB"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094957D"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F37C709" w14:textId="77777777" w:rsidR="00B7360B" w:rsidRDefault="00B7360B" w:rsidP="00B7360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color w:val="008080"/>
          <w:sz w:val="16"/>
          <w:szCs w:val="16"/>
        </w:rPr>
        <w:t>&gt;</w:t>
      </w:r>
    </w:p>
    <w:p w14:paraId="69DB6A07" w14:textId="77777777" w:rsidR="00B7360B" w:rsidRDefault="00B7360B" w:rsidP="00B7360B">
      <w:pPr>
        <w:autoSpaceDE w:val="0"/>
        <w:autoSpaceDN w:val="0"/>
        <w:adjustRightInd w:val="0"/>
        <w:spacing w:after="0" w:line="240" w:lineRule="auto"/>
        <w:rPr>
          <w:rFonts w:ascii="Consolas" w:hAnsi="Consolas" w:cs="Consolas"/>
          <w:sz w:val="16"/>
          <w:szCs w:val="16"/>
        </w:rPr>
      </w:pPr>
    </w:p>
    <w:p w14:paraId="217F6C81" w14:textId="77777777" w:rsidR="00B7360B" w:rsidRPr="005971B3" w:rsidRDefault="00B7360B" w:rsidP="00B7360B">
      <w:pPr>
        <w:pStyle w:val="ListParagraph"/>
        <w:ind w:left="0"/>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xs:schema</w:t>
      </w:r>
      <w:proofErr w:type="gramEnd"/>
      <w:r>
        <w:rPr>
          <w:rFonts w:ascii="Consolas" w:hAnsi="Consolas" w:cs="Consolas"/>
          <w:color w:val="008080"/>
          <w:sz w:val="16"/>
          <w:szCs w:val="16"/>
        </w:rPr>
        <w:t>&gt;</w:t>
      </w:r>
    </w:p>
    <w:p w14:paraId="30726229" w14:textId="77777777" w:rsidR="00F645C3" w:rsidRDefault="004E0C9E" w:rsidP="004E0C9E">
      <w:pPr>
        <w:pStyle w:val="Heading3"/>
      </w:pPr>
      <w:r>
        <w:t>Run-time program</w:t>
      </w:r>
    </w:p>
    <w:p w14:paraId="2F2C9BCF" w14:textId="631BE425" w:rsidR="004D3903" w:rsidRDefault="00DA26F8" w:rsidP="00F645C3">
      <w:r>
        <w:t xml:space="preserve">The second part </w:t>
      </w:r>
      <w:r w:rsidR="001E13A6">
        <w:t xml:space="preserve">of the component </w:t>
      </w:r>
      <w:r>
        <w:t xml:space="preserve">is </w:t>
      </w:r>
      <w:r w:rsidR="004A7152">
        <w:t xml:space="preserve">a </w:t>
      </w:r>
      <w:r>
        <w:t>run-time program. A component is essentially a standalone process. It has no knowledge of other c</w:t>
      </w:r>
      <w:r w:rsidR="006676DB">
        <w:t>omponents in the workflow chain</w:t>
      </w:r>
      <w:r w:rsidR="00A01912">
        <w:t xml:space="preserve"> except through its input channels</w:t>
      </w:r>
      <w:r w:rsidR="006676DB">
        <w:t xml:space="preserve">. </w:t>
      </w:r>
      <w:r w:rsidR="00F979BE">
        <w:t xml:space="preserve">It receives </w:t>
      </w:r>
      <w:r w:rsidR="00F979BE">
        <w:lastRenderedPageBreak/>
        <w:t xml:space="preserve">changes to its options by interfacing with the user. Once its </w:t>
      </w:r>
      <w:r w:rsidR="004D3903">
        <w:t>input</w:t>
      </w:r>
      <w:r w:rsidR="00F979BE">
        <w:t>s</w:t>
      </w:r>
      <w:r w:rsidR="004D3903">
        <w:t xml:space="preserve"> </w:t>
      </w:r>
      <w:r w:rsidR="00F979BE">
        <w:t xml:space="preserve">and options have been processed, it will execute and </w:t>
      </w:r>
      <w:r w:rsidR="00AC7B4E">
        <w:t xml:space="preserve">send </w:t>
      </w:r>
      <w:r w:rsidR="00F979BE">
        <w:t xml:space="preserve">its output </w:t>
      </w:r>
      <w:r w:rsidR="00AC7B4E">
        <w:t xml:space="preserve">to </w:t>
      </w:r>
      <w:r w:rsidR="00F979BE">
        <w:t>any direct successors.</w:t>
      </w:r>
    </w:p>
    <w:p w14:paraId="5D6210AA" w14:textId="77777777" w:rsidR="00B401C2" w:rsidRDefault="004D3903" w:rsidP="004D3903">
      <w:r>
        <w:t xml:space="preserve">To make developing components easier, a Java template and a common set of Java methods handle most of the work. </w:t>
      </w:r>
      <w:r w:rsidR="0000673E">
        <w:t>New components can be created w</w:t>
      </w:r>
      <w:r>
        <w:t>ith just a few lines</w:t>
      </w:r>
      <w:r w:rsidR="0000673E">
        <w:t xml:space="preserve"> of code and a schema definition</w:t>
      </w:r>
      <w:r>
        <w:t xml:space="preserve"> with little overhead.</w:t>
      </w:r>
      <w:r w:rsidR="00D74CFD">
        <w:t xml:space="preserve"> C</w:t>
      </w:r>
      <w:r w:rsidR="0000673E">
        <w:t>omponents can run</w:t>
      </w:r>
      <w:r>
        <w:t xml:space="preserve"> program</w:t>
      </w:r>
      <w:r w:rsidR="00D74CFD">
        <w:t>s</w:t>
      </w:r>
      <w:r>
        <w:t xml:space="preserve"> written in any language</w:t>
      </w:r>
      <w:r w:rsidR="0000673E">
        <w:t xml:space="preserve">, </w:t>
      </w:r>
      <w:r w:rsidR="00DA26F8">
        <w:t xml:space="preserve">i.e. C/C++, </w:t>
      </w:r>
      <w:r w:rsidR="0000673E">
        <w:t xml:space="preserve">Java, </w:t>
      </w:r>
      <w:r w:rsidR="00DA26F8">
        <w:t>Matl</w:t>
      </w:r>
      <w:r w:rsidR="00B401C2">
        <w:t>ab, Perl, Python, Ruby, R, etc.</w:t>
      </w:r>
    </w:p>
    <w:p w14:paraId="16263A01" w14:textId="77777777" w:rsidR="00B401C2" w:rsidRDefault="00B401C2" w:rsidP="008F0C06">
      <w:pPr>
        <w:keepNext/>
        <w:ind w:left="720"/>
      </w:pPr>
      <w:r w:rsidRPr="00B401C2">
        <w:rPr>
          <w:noProof/>
        </w:rPr>
        <w:drawing>
          <wp:inline distT="0" distB="0" distL="0" distR="0" wp14:anchorId="44E02CCF" wp14:editId="56A2F2C9">
            <wp:extent cx="5276850" cy="3371850"/>
            <wp:effectExtent l="57150" t="38100" r="19050" b="952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38BEF96" w14:textId="15872040" w:rsidR="00B401C2" w:rsidRPr="00B401C2" w:rsidRDefault="00B401C2" w:rsidP="00B401C2">
      <w:pPr>
        <w:pStyle w:val="Caption"/>
      </w:pPr>
      <w:r>
        <w:t xml:space="preserve">Figure </w:t>
      </w:r>
      <w:r w:rsidR="00BF6EE8">
        <w:fldChar w:fldCharType="begin"/>
      </w:r>
      <w:r w:rsidR="00BF6EE8">
        <w:instrText xml:space="preserve"> SEQ Figure \* ARABIC </w:instrText>
      </w:r>
      <w:r w:rsidR="00BF6EE8">
        <w:fldChar w:fldCharType="separate"/>
      </w:r>
      <w:r w:rsidR="00C234B8">
        <w:rPr>
          <w:noProof/>
        </w:rPr>
        <w:t>2</w:t>
      </w:r>
      <w:r w:rsidR="00BF6EE8">
        <w:rPr>
          <w:noProof/>
        </w:rPr>
        <w:fldChar w:fldCharType="end"/>
      </w:r>
      <w:r>
        <w:t xml:space="preserve"> The component call stack.</w:t>
      </w:r>
    </w:p>
    <w:p w14:paraId="3A732250" w14:textId="77777777" w:rsidR="00A5742C" w:rsidRDefault="00A5742C" w:rsidP="00A5742C">
      <w:pPr>
        <w:pStyle w:val="Heading3"/>
      </w:pPr>
    </w:p>
    <w:p w14:paraId="6DF82237" w14:textId="77777777" w:rsidR="00A5742C" w:rsidRPr="00A5742C" w:rsidRDefault="00A5742C" w:rsidP="00A5742C">
      <w:pPr>
        <w:pStyle w:val="Heading3"/>
      </w:pPr>
      <w:r>
        <w:t>Language and Library Support</w:t>
      </w:r>
    </w:p>
    <w:p w14:paraId="634578F0" w14:textId="77777777" w:rsidR="002A2E63" w:rsidRDefault="00DA26F8">
      <w:r>
        <w:t>If you unsure whether or not a language</w:t>
      </w:r>
      <w:r w:rsidR="004F64D3">
        <w:t xml:space="preserve"> or library</w:t>
      </w:r>
      <w:r>
        <w:t xml:space="preserve"> is supported</w:t>
      </w:r>
      <w:r w:rsidR="009A444F">
        <w:t xml:space="preserve"> </w:t>
      </w:r>
      <w:r>
        <w:t xml:space="preserve">or would like to request that one be added, then please inquire at </w:t>
      </w:r>
      <w:hyperlink r:id="rId14" w:history="1">
        <w:r w:rsidRPr="004D649A">
          <w:rPr>
            <w:rStyle w:val="Hyperlink"/>
          </w:rPr>
          <w:t>datashop-help@lists.andrew.cmu.edu</w:t>
        </w:r>
      </w:hyperlink>
      <w:r>
        <w:t>.</w:t>
      </w:r>
      <w:r w:rsidR="004C248F">
        <w:t xml:space="preserve"> </w:t>
      </w:r>
    </w:p>
    <w:p w14:paraId="7B3D6AD2" w14:textId="77777777" w:rsidR="002A2E63" w:rsidRDefault="002A2E63" w:rsidP="002A2E63">
      <w:pPr>
        <w:pStyle w:val="Heading1"/>
      </w:pPr>
      <w:bookmarkStart w:id="7" w:name="_Toc508010910"/>
      <w:r>
        <w:t>Components Overview</w:t>
      </w:r>
      <w:bookmarkEnd w:id="7"/>
    </w:p>
    <w:p w14:paraId="7E38001C" w14:textId="77777777" w:rsidR="00D62EB8" w:rsidRDefault="00D62EB8" w:rsidP="00D62EB8"/>
    <w:p w14:paraId="45691BE5" w14:textId="77777777" w:rsidR="00D62EB8" w:rsidRPr="00D62EB8" w:rsidRDefault="00D62EB8" w:rsidP="00D62EB8">
      <w:r w:rsidRPr="00D62EB8">
        <w:t>Checkout the WorkflowComponents repository</w:t>
      </w:r>
      <w:r>
        <w:t xml:space="preserve"> with the following command.</w:t>
      </w:r>
    </w:p>
    <w:p w14:paraId="6C60056B" w14:textId="400C52D5" w:rsidR="00D62EB8" w:rsidRPr="00D62EB8" w:rsidRDefault="00D62EB8" w:rsidP="00D62EB8">
      <w:r w:rsidRPr="00D62EB8">
        <w:t xml:space="preserve">    git clone https://github.com/</w:t>
      </w:r>
      <w:r w:rsidR="00D6635D">
        <w:t>Learnsphere</w:t>
      </w:r>
      <w:r w:rsidRPr="00D62EB8">
        <w:t>/WorkflowComponents WorkflowComponents</w:t>
      </w:r>
    </w:p>
    <w:p w14:paraId="3ABCC2EC" w14:textId="77777777" w:rsidR="00D62EB8" w:rsidRDefault="00D62EB8" w:rsidP="00D62EB8">
      <w:pPr>
        <w:pStyle w:val="Heading2"/>
      </w:pPr>
      <w:bookmarkStart w:id="8" w:name="_Toc508010911"/>
      <w:r>
        <w:lastRenderedPageBreak/>
        <w:t>Dependencies</w:t>
      </w:r>
      <w:bookmarkEnd w:id="8"/>
    </w:p>
    <w:p w14:paraId="768EA4AF" w14:textId="77777777" w:rsidR="00D62EB8" w:rsidRDefault="00D62EB8" w:rsidP="00D62EB8">
      <w:pPr>
        <w:spacing w:after="0" w:line="240" w:lineRule="auto"/>
      </w:pPr>
    </w:p>
    <w:p w14:paraId="5950BC51" w14:textId="77777777" w:rsidR="00D62EB8" w:rsidRDefault="00D62EB8" w:rsidP="00DD4BB2">
      <w:pPr>
        <w:pStyle w:val="ListParagraph"/>
        <w:numPr>
          <w:ilvl w:val="0"/>
          <w:numId w:val="3"/>
        </w:numPr>
        <w:spacing w:after="0" w:line="240" w:lineRule="auto"/>
      </w:pPr>
      <w:r>
        <w:t>Ant 1.9 or greater</w:t>
      </w:r>
    </w:p>
    <w:p w14:paraId="09555B40" w14:textId="77777777" w:rsidR="00D62EB8" w:rsidRDefault="00D62EB8" w:rsidP="00DD4BB2">
      <w:pPr>
        <w:pStyle w:val="ListParagraph"/>
        <w:numPr>
          <w:ilvl w:val="0"/>
          <w:numId w:val="3"/>
        </w:numPr>
        <w:spacing w:after="0" w:line="240" w:lineRule="auto"/>
      </w:pPr>
      <w:r>
        <w:t>Java Enterprise Edition Software Development Kit (J2EE SDK)</w:t>
      </w:r>
    </w:p>
    <w:p w14:paraId="2A9A6857" w14:textId="77777777" w:rsidR="00D62EB8" w:rsidRDefault="00F76024" w:rsidP="00DD4BB2">
      <w:pPr>
        <w:pStyle w:val="ListParagraph"/>
        <w:numPr>
          <w:ilvl w:val="0"/>
          <w:numId w:val="3"/>
        </w:numPr>
        <w:spacing w:after="0" w:line="240" w:lineRule="auto"/>
      </w:pPr>
      <w:r>
        <w:t xml:space="preserve">Eclipse, </w:t>
      </w:r>
      <w:r w:rsidR="00D62EB8">
        <w:t>Cygwin</w:t>
      </w:r>
      <w:r>
        <w:t>, or a terminal / command-prompt</w:t>
      </w:r>
    </w:p>
    <w:p w14:paraId="00A18D07" w14:textId="77777777" w:rsidR="002A2E63" w:rsidRDefault="00F76024" w:rsidP="00F76024">
      <w:pPr>
        <w:ind w:left="360"/>
      </w:pPr>
      <w:r>
        <w:t>To access the components' source code, y</w:t>
      </w:r>
      <w:r w:rsidR="004A7152">
        <w:t xml:space="preserve">ou will need to request access </w:t>
      </w:r>
      <w:r w:rsidR="00D62EB8">
        <w:t xml:space="preserve">to the repository </w:t>
      </w:r>
      <w:r w:rsidR="004A7152">
        <w:t xml:space="preserve">from </w:t>
      </w:r>
      <w:hyperlink r:id="rId15" w:history="1">
        <w:r w:rsidR="004A7152" w:rsidRPr="005155F7">
          <w:rPr>
            <w:rStyle w:val="Hyperlink"/>
          </w:rPr>
          <w:t>datashop-help@lists.andrew.cmu.edu</w:t>
        </w:r>
      </w:hyperlink>
      <w:r w:rsidR="004A7152">
        <w:t xml:space="preserve">. </w:t>
      </w:r>
    </w:p>
    <w:p w14:paraId="50ABFA97" w14:textId="3A0FAC59" w:rsidR="00D62EB8" w:rsidRDefault="00D62EB8" w:rsidP="009F0C5A">
      <w:pPr>
        <w:pStyle w:val="Heading2"/>
        <w:tabs>
          <w:tab w:val="left" w:pos="4275"/>
        </w:tabs>
      </w:pPr>
      <w:bookmarkStart w:id="9" w:name="_Toc508010912"/>
      <w:r>
        <w:t>Organization</w:t>
      </w:r>
      <w:bookmarkEnd w:id="9"/>
      <w:r w:rsidR="009F0C5A">
        <w:tab/>
      </w:r>
    </w:p>
    <w:p w14:paraId="70B963C5" w14:textId="77777777" w:rsidR="002A2E63" w:rsidRDefault="002A2E63" w:rsidP="005367FF">
      <w:r>
        <w:t>Programs used in components can be written in any language, but each component requires a</w:t>
      </w:r>
      <w:r w:rsidR="00AB36DF">
        <w:t xml:space="preserve">n </w:t>
      </w:r>
      <w:r w:rsidR="00AB36DF" w:rsidRPr="00AB36DF">
        <w:rPr>
          <w:b/>
        </w:rPr>
        <w:t>XML</w:t>
      </w:r>
      <w:r w:rsidRPr="00AB36DF">
        <w:rPr>
          <w:b/>
        </w:rPr>
        <w:t xml:space="preserve"> </w:t>
      </w:r>
      <w:r w:rsidR="00AB36DF" w:rsidRPr="00AB36DF">
        <w:rPr>
          <w:b/>
        </w:rPr>
        <w:t>S</w:t>
      </w:r>
      <w:r w:rsidRPr="00AB36DF">
        <w:rPr>
          <w:b/>
        </w:rPr>
        <w:t xml:space="preserve">chema </w:t>
      </w:r>
      <w:r w:rsidR="00AB36DF" w:rsidRPr="00AB36DF">
        <w:rPr>
          <w:b/>
        </w:rPr>
        <w:t>D</w:t>
      </w:r>
      <w:r w:rsidRPr="00AB36DF">
        <w:rPr>
          <w:b/>
        </w:rPr>
        <w:t>efinition</w:t>
      </w:r>
      <w:r>
        <w:t xml:space="preserve"> (XSD) and a </w:t>
      </w:r>
      <w:r w:rsidRPr="00AB36DF">
        <w:rPr>
          <w:b/>
        </w:rPr>
        <w:t xml:space="preserve">Java </w:t>
      </w:r>
      <w:r w:rsidR="00AB36DF">
        <w:rPr>
          <w:b/>
        </w:rPr>
        <w:t>w</w:t>
      </w:r>
      <w:r w:rsidRPr="00AB36DF">
        <w:rPr>
          <w:b/>
        </w:rPr>
        <w:t>rapper</w:t>
      </w:r>
      <w:r>
        <w:t>. The Java wrapper reduce</w:t>
      </w:r>
      <w:r w:rsidR="00D62EB8">
        <w:t>s the overhead of writing</w:t>
      </w:r>
      <w:r>
        <w:t xml:space="preserve"> component</w:t>
      </w:r>
      <w:r w:rsidR="00D62EB8">
        <w:t>s</w:t>
      </w:r>
      <w:r>
        <w:t xml:space="preserve"> by taking care of schema validation, pre- and post-conditions, argument passing, error handling, feedback, and program execution.</w:t>
      </w:r>
      <w:r w:rsidR="00D62EB8">
        <w:t xml:space="preserve"> It also facilitates communication between the workflows platform and components.</w:t>
      </w:r>
    </w:p>
    <w:p w14:paraId="13357DF8" w14:textId="77777777" w:rsidR="005367FF" w:rsidRDefault="002A2E63" w:rsidP="005367FF">
      <w:r>
        <w:t>Each component is populated with an example in the "test" directory which allows it to be run as a standalone application, locally, if you have installed Apache Ant and the Java Development Kit. Most components wil</w:t>
      </w:r>
      <w:r w:rsidR="004A7152">
        <w:t>l only require the Java EE SDK</w:t>
      </w:r>
      <w:r>
        <w:t xml:space="preserve"> and a recent version of Ant. These can be acquired at </w:t>
      </w:r>
      <w:hyperlink r:id="rId16" w:history="1">
        <w:r w:rsidRPr="004D649A">
          <w:rPr>
            <w:rStyle w:val="Hyperlink"/>
          </w:rPr>
          <w:t>http://www.oracle.com/technetwork/java/javaee/downloads/index.html</w:t>
        </w:r>
      </w:hyperlink>
      <w:r>
        <w:t xml:space="preserve"> and </w:t>
      </w:r>
      <w:hyperlink r:id="rId17" w:history="1">
        <w:r w:rsidRPr="004D649A">
          <w:rPr>
            <w:rStyle w:val="Hyperlink"/>
          </w:rPr>
          <w:t>http://ant.apache.org/bindownload.cgi</w:t>
        </w:r>
      </w:hyperlink>
      <w:r>
        <w:t>, respectively.</w:t>
      </w:r>
    </w:p>
    <w:p w14:paraId="062E613F" w14:textId="77777777" w:rsidR="002A2E63" w:rsidRDefault="002A2E63" w:rsidP="005367FF">
      <w:r>
        <w:t xml:space="preserve">Any system with Java and Ant should be able to run the components. However, examples which use </w:t>
      </w:r>
      <w:r w:rsidR="004A7152">
        <w:t>additional run-time</w:t>
      </w:r>
      <w:r>
        <w:t xml:space="preserve"> programs, like AnalysisBkt, may </w:t>
      </w:r>
      <w:r w:rsidR="0003274C">
        <w:t xml:space="preserve">require </w:t>
      </w:r>
      <w:r>
        <w:t xml:space="preserve">their programs </w:t>
      </w:r>
      <w:r w:rsidR="0003274C">
        <w:t xml:space="preserve">be </w:t>
      </w:r>
      <w:r>
        <w:t xml:space="preserve">compiled </w:t>
      </w:r>
      <w:r w:rsidR="0003274C">
        <w:t>on the system intended for use</w:t>
      </w:r>
      <w:r>
        <w:t xml:space="preserve">. Such </w:t>
      </w:r>
      <w:r w:rsidR="004A7152">
        <w:t xml:space="preserve">instructions </w:t>
      </w:r>
      <w:r>
        <w:t xml:space="preserve">should </w:t>
      </w:r>
      <w:r w:rsidR="00101158">
        <w:t xml:space="preserve">be </w:t>
      </w:r>
      <w:r w:rsidR="004A7152">
        <w:t>documented within the component, itself</w:t>
      </w:r>
      <w:r w:rsidR="0003274C">
        <w:t>, in the README.md which exists in each component directory.</w:t>
      </w:r>
    </w:p>
    <w:p w14:paraId="3C5572AC" w14:textId="77777777" w:rsidR="002A2E63" w:rsidRDefault="002A2E63" w:rsidP="002A2E63">
      <w:pPr>
        <w:pStyle w:val="Heading2"/>
      </w:pPr>
      <w:bookmarkStart w:id="10" w:name="_Toc508010913"/>
      <w:r>
        <w:t>Component Organization</w:t>
      </w:r>
      <w:bookmarkEnd w:id="10"/>
    </w:p>
    <w:p w14:paraId="351D0095" w14:textId="77777777" w:rsidR="002A2E63" w:rsidRDefault="005367FF" w:rsidP="005367FF">
      <w:pPr>
        <w:pStyle w:val="Heading3"/>
      </w:pPr>
      <w:r>
        <w:t>Directories</w:t>
      </w:r>
    </w:p>
    <w:p w14:paraId="34AC34A3" w14:textId="77777777" w:rsidR="002A2E63" w:rsidRDefault="008D290C" w:rsidP="002A2E63">
      <w:pPr>
        <w:spacing w:after="0" w:line="240" w:lineRule="auto"/>
      </w:pPr>
      <w:proofErr w:type="gramStart"/>
      <w:r>
        <w:t>”</w:t>
      </w:r>
      <w:r w:rsidR="002A2E63">
        <w:t>source</w:t>
      </w:r>
      <w:proofErr w:type="gramEnd"/>
      <w:r>
        <w:t>"</w:t>
      </w:r>
      <w:r w:rsidR="002A2E63">
        <w:t xml:space="preserve"> –</w:t>
      </w:r>
      <w:r w:rsidR="00806766">
        <w:t xml:space="preserve"> </w:t>
      </w:r>
      <w:r w:rsidR="002A2E63">
        <w:t>contains the Java wrapper</w:t>
      </w:r>
      <w:r w:rsidR="00806766">
        <w:t xml:space="preserve"> source code</w:t>
      </w:r>
    </w:p>
    <w:p w14:paraId="4D6C2941" w14:textId="77777777" w:rsidR="002A2E63" w:rsidRDefault="002A2E63" w:rsidP="002A2E63">
      <w:pPr>
        <w:spacing w:after="0" w:line="240" w:lineRule="auto"/>
      </w:pPr>
      <w:r>
        <w:t xml:space="preserve">"dist" – contains the </w:t>
      </w:r>
      <w:r w:rsidR="00806766">
        <w:t xml:space="preserve">executable </w:t>
      </w:r>
      <w:r>
        <w:t>jar (standalone component)</w:t>
      </w:r>
    </w:p>
    <w:p w14:paraId="49778CDD" w14:textId="77777777" w:rsidR="008D290C" w:rsidRDefault="00806766" w:rsidP="002A2E63">
      <w:pPr>
        <w:spacing w:after="0" w:line="240" w:lineRule="auto"/>
      </w:pPr>
      <w:r>
        <w:t xml:space="preserve">"program" – contains any </w:t>
      </w:r>
      <w:r w:rsidR="008D290C">
        <w:t>run-time programs</w:t>
      </w:r>
    </w:p>
    <w:p w14:paraId="0A63C37E" w14:textId="77777777" w:rsidR="002A2E63" w:rsidRDefault="002A2E63" w:rsidP="002A2E63">
      <w:pPr>
        <w:spacing w:after="0" w:line="240" w:lineRule="auto"/>
      </w:pPr>
      <w:r>
        <w:t>"schemas" – contains the XML Schema Definition (XSD) for this component</w:t>
      </w:r>
    </w:p>
    <w:p w14:paraId="304F7E02" w14:textId="77777777" w:rsidR="002A2E63" w:rsidRDefault="002A2E63" w:rsidP="002A2E63">
      <w:pPr>
        <w:spacing w:after="0" w:line="240" w:lineRule="auto"/>
      </w:pPr>
      <w:r>
        <w:t>"test" – contains example data used for running the component</w:t>
      </w:r>
      <w:r w:rsidR="00806766">
        <w:t>s</w:t>
      </w:r>
      <w:r>
        <w:t xml:space="preserve"> locally</w:t>
      </w:r>
    </w:p>
    <w:p w14:paraId="74A1E645" w14:textId="77777777" w:rsidR="002A2E63" w:rsidRDefault="002A2E63" w:rsidP="002A2E63">
      <w:pPr>
        <w:spacing w:after="0" w:line="240" w:lineRule="auto"/>
      </w:pPr>
      <w:r>
        <w:t>"unit_test" – contains the unit test classes (</w:t>
      </w:r>
      <w:r w:rsidR="00806766">
        <w:t xml:space="preserve">to be </w:t>
      </w:r>
      <w:r w:rsidRPr="00E41698">
        <w:rPr>
          <w:i/>
        </w:rPr>
        <w:t>implemented in the next iteration</w:t>
      </w:r>
      <w:r>
        <w:t>)</w:t>
      </w:r>
    </w:p>
    <w:p w14:paraId="020BD337" w14:textId="77777777" w:rsidR="002A2E63" w:rsidRDefault="002A2E63" w:rsidP="002A2E63">
      <w:pPr>
        <w:spacing w:after="0" w:line="240" w:lineRule="auto"/>
      </w:pPr>
    </w:p>
    <w:p w14:paraId="1AB2990F" w14:textId="77777777" w:rsidR="002A2E63" w:rsidRDefault="00953DC6" w:rsidP="002A2E63">
      <w:pPr>
        <w:pStyle w:val="Heading2"/>
      </w:pPr>
      <w:bookmarkStart w:id="11" w:name="_Toc508010914"/>
      <w:r>
        <w:t>Building and Running Components</w:t>
      </w:r>
      <w:bookmarkEnd w:id="11"/>
    </w:p>
    <w:p w14:paraId="50A69125" w14:textId="77777777" w:rsidR="00953DC6" w:rsidRDefault="002A2E63" w:rsidP="002A2E63">
      <w:r>
        <w:t xml:space="preserve">Once you’ve obtained the "WorkflowComponents" project from SVN, you should now be able to run them as standalone applications with the test data. The preferred method for working with the projects is to create an Eclipse project. However, the simplest method is to simply use ant. </w:t>
      </w:r>
    </w:p>
    <w:p w14:paraId="211B07DE" w14:textId="77777777" w:rsidR="00953DC6" w:rsidRDefault="00953DC6" w:rsidP="00953DC6">
      <w:pPr>
        <w:pStyle w:val="Heading3"/>
      </w:pPr>
      <w:r>
        <w:t>Build and Run with Ant</w:t>
      </w:r>
    </w:p>
    <w:p w14:paraId="250997CE" w14:textId="77777777" w:rsidR="00953DC6" w:rsidRDefault="002A2E63" w:rsidP="00DD4BB2">
      <w:pPr>
        <w:pStyle w:val="ListParagraph"/>
        <w:numPr>
          <w:ilvl w:val="0"/>
          <w:numId w:val="4"/>
        </w:numPr>
      </w:pPr>
      <w:r>
        <w:t xml:space="preserve">Each component is in a separate directory and has its own </w:t>
      </w:r>
      <w:r w:rsidRPr="00953DC6">
        <w:rPr>
          <w:b/>
        </w:rPr>
        <w:t>build.xml</w:t>
      </w:r>
      <w:r>
        <w:t xml:space="preserve"> file. </w:t>
      </w:r>
    </w:p>
    <w:p w14:paraId="7C119099" w14:textId="77777777" w:rsidR="00953DC6" w:rsidRDefault="00953DC6" w:rsidP="00DD4BB2">
      <w:pPr>
        <w:pStyle w:val="ListParagraph"/>
        <w:numPr>
          <w:ilvl w:val="0"/>
          <w:numId w:val="4"/>
        </w:numPr>
        <w:rPr>
          <w:b/>
        </w:rPr>
      </w:pPr>
      <w:r>
        <w:t xml:space="preserve">In your command-line </w:t>
      </w:r>
      <w:r w:rsidR="002A2E63">
        <w:t xml:space="preserve">prompt, </w:t>
      </w:r>
      <w:r>
        <w:t xml:space="preserve">change to </w:t>
      </w:r>
      <w:r w:rsidR="002A2E63" w:rsidRPr="00953DC6">
        <w:rPr>
          <w:b/>
        </w:rPr>
        <w:t>C:\</w:t>
      </w:r>
      <w:r w:rsidR="00F17EC1" w:rsidRPr="00953DC6">
        <w:rPr>
          <w:b/>
        </w:rPr>
        <w:t>dev</w:t>
      </w:r>
      <w:r w:rsidR="002A2E63" w:rsidRPr="00953DC6">
        <w:rPr>
          <w:b/>
        </w:rPr>
        <w:t>\WorkflowComponents\AnalysisAfm</w:t>
      </w:r>
    </w:p>
    <w:p w14:paraId="48E54AD2" w14:textId="77777777" w:rsidR="002A2E63" w:rsidRPr="00953DC6" w:rsidRDefault="00953DC6" w:rsidP="00DD4BB2">
      <w:pPr>
        <w:pStyle w:val="ListParagraph"/>
        <w:numPr>
          <w:ilvl w:val="0"/>
          <w:numId w:val="4"/>
        </w:numPr>
        <w:rPr>
          <w:b/>
        </w:rPr>
      </w:pPr>
      <w:r>
        <w:lastRenderedPageBreak/>
        <w:t xml:space="preserve">Enter </w:t>
      </w:r>
      <w:r w:rsidR="002A2E63">
        <w:t>"ant -p" in</w:t>
      </w:r>
      <w:r>
        <w:t>to the command-line.</w:t>
      </w:r>
      <w:r w:rsidR="002A2E63">
        <w:t xml:space="preserve"> Doing so will present you with a list of available ant commands for the project. </w:t>
      </w:r>
    </w:p>
    <w:p w14:paraId="1F744344" w14:textId="77777777" w:rsidR="002A2E63" w:rsidRPr="00992E07" w:rsidRDefault="002A2E63" w:rsidP="002A2E63">
      <w:pPr>
        <w:spacing w:after="0" w:line="240" w:lineRule="auto"/>
        <w:ind w:left="720"/>
        <w:rPr>
          <w:sz w:val="18"/>
          <w:szCs w:val="18"/>
        </w:rPr>
      </w:pPr>
      <w:r w:rsidRPr="00992E07">
        <w:rPr>
          <w:b/>
          <w:color w:val="E36C0A" w:themeColor="accent6" w:themeShade="BF"/>
          <w:sz w:val="18"/>
          <w:szCs w:val="18"/>
        </w:rPr>
        <w:t>c:\dev\WorkflowComponentsTrunk\AnalysisAfm&gt;</w:t>
      </w:r>
      <w:r w:rsidRPr="00992E07">
        <w:rPr>
          <w:sz w:val="18"/>
          <w:szCs w:val="18"/>
        </w:rPr>
        <w:t xml:space="preserve"> ant -p</w:t>
      </w:r>
    </w:p>
    <w:p w14:paraId="4A454D89" w14:textId="77777777" w:rsidR="002A2E63" w:rsidRPr="00992E07" w:rsidRDefault="002A2E63" w:rsidP="002A2E63">
      <w:pPr>
        <w:spacing w:after="0" w:line="240" w:lineRule="auto"/>
        <w:ind w:left="720"/>
        <w:rPr>
          <w:sz w:val="18"/>
          <w:szCs w:val="18"/>
        </w:rPr>
      </w:pPr>
    </w:p>
    <w:p w14:paraId="5FBC65B2" w14:textId="77777777" w:rsidR="002A2E63" w:rsidRPr="00992E07" w:rsidRDefault="002A2E63" w:rsidP="002A2E63">
      <w:pPr>
        <w:spacing w:after="0" w:line="240" w:lineRule="auto"/>
        <w:ind w:left="720"/>
        <w:rPr>
          <w:sz w:val="18"/>
          <w:szCs w:val="18"/>
        </w:rPr>
      </w:pPr>
      <w:r w:rsidRPr="00992E07">
        <w:rPr>
          <w:b/>
          <w:sz w:val="18"/>
          <w:szCs w:val="18"/>
        </w:rPr>
        <w:t xml:space="preserve">Buildfile: </w:t>
      </w:r>
      <w:r w:rsidRPr="00992E07">
        <w:rPr>
          <w:sz w:val="18"/>
          <w:szCs w:val="18"/>
        </w:rPr>
        <w:t>c:\dev\WorkflowComponentsTrunk\AnalysisAfm\build.xml</w:t>
      </w:r>
    </w:p>
    <w:p w14:paraId="59965134" w14:textId="77777777" w:rsidR="002A2E63" w:rsidRPr="00992E07" w:rsidRDefault="002A2E63" w:rsidP="002A2E63">
      <w:pPr>
        <w:spacing w:after="0" w:line="240" w:lineRule="auto"/>
        <w:ind w:left="720"/>
        <w:rPr>
          <w:sz w:val="18"/>
          <w:szCs w:val="18"/>
        </w:rPr>
      </w:pPr>
    </w:p>
    <w:p w14:paraId="76B6152C" w14:textId="77777777" w:rsidR="002A2E63" w:rsidRPr="00992E07" w:rsidRDefault="002A2E63" w:rsidP="002A2E63">
      <w:pPr>
        <w:spacing w:after="0" w:line="240" w:lineRule="auto"/>
        <w:ind w:left="720"/>
        <w:rPr>
          <w:sz w:val="18"/>
          <w:szCs w:val="18"/>
        </w:rPr>
      </w:pPr>
      <w:r w:rsidRPr="00992E07">
        <w:rPr>
          <w:sz w:val="18"/>
          <w:szCs w:val="18"/>
        </w:rPr>
        <w:t xml:space="preserve">        Java-based AnalysisAfm workflow component.</w:t>
      </w:r>
    </w:p>
    <w:p w14:paraId="42573EA8" w14:textId="77777777" w:rsidR="002A2E63" w:rsidRPr="00992E07" w:rsidRDefault="002A2E63" w:rsidP="002A2E63">
      <w:pPr>
        <w:spacing w:after="0" w:line="240" w:lineRule="auto"/>
        <w:ind w:left="720"/>
        <w:rPr>
          <w:sz w:val="18"/>
          <w:szCs w:val="18"/>
        </w:rPr>
      </w:pPr>
    </w:p>
    <w:p w14:paraId="280B8EAC" w14:textId="77777777" w:rsidR="002A2E63" w:rsidRPr="00992E07" w:rsidRDefault="002A2E63" w:rsidP="002A2E63">
      <w:pPr>
        <w:spacing w:after="0" w:line="240" w:lineRule="auto"/>
        <w:ind w:left="720"/>
        <w:rPr>
          <w:b/>
          <w:sz w:val="18"/>
          <w:szCs w:val="18"/>
        </w:rPr>
      </w:pPr>
      <w:r w:rsidRPr="00992E07">
        <w:rPr>
          <w:b/>
          <w:sz w:val="18"/>
          <w:szCs w:val="18"/>
        </w:rPr>
        <w:t>Main targets:</w:t>
      </w:r>
    </w:p>
    <w:p w14:paraId="5E6D1594" w14:textId="77777777" w:rsidR="002A2E63" w:rsidRPr="00992E07" w:rsidRDefault="002A2E63" w:rsidP="002A2E63">
      <w:pPr>
        <w:spacing w:after="0" w:line="240" w:lineRule="auto"/>
        <w:ind w:left="720"/>
        <w:rPr>
          <w:sz w:val="18"/>
          <w:szCs w:val="18"/>
        </w:rPr>
      </w:pPr>
    </w:p>
    <w:p w14:paraId="19E1B858" w14:textId="77777777" w:rsidR="002A2E63" w:rsidRPr="00992E07" w:rsidRDefault="002A2E63" w:rsidP="002A2E63">
      <w:pPr>
        <w:spacing w:after="0" w:line="240" w:lineRule="auto"/>
        <w:ind w:left="720"/>
        <w:rPr>
          <w:sz w:val="18"/>
          <w:szCs w:val="18"/>
        </w:rPr>
      </w:pPr>
      <w:r w:rsidRPr="00992E07">
        <w:rPr>
          <w:sz w:val="18"/>
          <w:szCs w:val="18"/>
        </w:rPr>
        <w:t xml:space="preserve"> </w:t>
      </w:r>
      <w:proofErr w:type="gramStart"/>
      <w:r w:rsidRPr="00992E07">
        <w:rPr>
          <w:sz w:val="18"/>
          <w:szCs w:val="18"/>
        </w:rPr>
        <w:t xml:space="preserve">clean  </w:t>
      </w:r>
      <w:r>
        <w:rPr>
          <w:sz w:val="18"/>
          <w:szCs w:val="18"/>
        </w:rPr>
        <w:t>-</w:t>
      </w:r>
      <w:proofErr w:type="gramEnd"/>
      <w:r w:rsidRPr="00992E07">
        <w:rPr>
          <w:sz w:val="18"/>
          <w:szCs w:val="18"/>
        </w:rPr>
        <w:t xml:space="preserve">  clean up</w:t>
      </w:r>
    </w:p>
    <w:p w14:paraId="0369B8D3" w14:textId="77777777" w:rsidR="002A2E63" w:rsidRPr="00992E07" w:rsidRDefault="002A2E63" w:rsidP="002A2E63">
      <w:pPr>
        <w:spacing w:after="0" w:line="240" w:lineRule="auto"/>
        <w:ind w:left="720"/>
        <w:rPr>
          <w:sz w:val="18"/>
          <w:szCs w:val="18"/>
        </w:rPr>
      </w:pPr>
      <w:r w:rsidRPr="00992E07">
        <w:rPr>
          <w:sz w:val="18"/>
          <w:szCs w:val="18"/>
        </w:rPr>
        <w:t xml:space="preserve"> compile </w:t>
      </w:r>
      <w:r>
        <w:rPr>
          <w:sz w:val="18"/>
          <w:szCs w:val="18"/>
        </w:rPr>
        <w:t>-</w:t>
      </w:r>
      <w:r w:rsidRPr="00992E07">
        <w:rPr>
          <w:sz w:val="18"/>
          <w:szCs w:val="18"/>
        </w:rPr>
        <w:t xml:space="preserve"> compile the </w:t>
      </w:r>
      <w:r w:rsidR="001B130E">
        <w:rPr>
          <w:sz w:val="18"/>
          <w:szCs w:val="18"/>
        </w:rPr>
        <w:t>Java wrapper</w:t>
      </w:r>
    </w:p>
    <w:p w14:paraId="09E43A9E" w14:textId="77777777" w:rsidR="002A2E63" w:rsidRPr="001B130E" w:rsidRDefault="002A2E63" w:rsidP="002A2E63">
      <w:pPr>
        <w:spacing w:after="0" w:line="240" w:lineRule="auto"/>
        <w:ind w:left="720"/>
        <w:rPr>
          <w:sz w:val="18"/>
          <w:szCs w:val="18"/>
        </w:rPr>
      </w:pPr>
      <w:r w:rsidRPr="001B130E">
        <w:rPr>
          <w:sz w:val="18"/>
          <w:szCs w:val="18"/>
        </w:rPr>
        <w:t xml:space="preserve"> dist -    generate the </w:t>
      </w:r>
      <w:r w:rsidR="001B130E">
        <w:rPr>
          <w:sz w:val="18"/>
          <w:szCs w:val="18"/>
        </w:rPr>
        <w:t>jar from the Java wrapper</w:t>
      </w:r>
    </w:p>
    <w:p w14:paraId="13A96936" w14:textId="77777777" w:rsidR="002A2E63" w:rsidRPr="00992E07" w:rsidRDefault="002A2E63" w:rsidP="002A2E63">
      <w:pPr>
        <w:spacing w:after="0" w:line="240" w:lineRule="auto"/>
        <w:ind w:left="720"/>
        <w:rPr>
          <w:sz w:val="18"/>
          <w:szCs w:val="18"/>
        </w:rPr>
      </w:pPr>
      <w:r w:rsidRPr="00992E07">
        <w:rPr>
          <w:sz w:val="18"/>
          <w:szCs w:val="18"/>
        </w:rPr>
        <w:t xml:space="preserve"> javadoc </w:t>
      </w:r>
      <w:r>
        <w:rPr>
          <w:sz w:val="18"/>
          <w:szCs w:val="18"/>
        </w:rPr>
        <w:t>-</w:t>
      </w:r>
      <w:r w:rsidRPr="00992E07">
        <w:rPr>
          <w:sz w:val="18"/>
          <w:szCs w:val="18"/>
        </w:rPr>
        <w:t xml:space="preserve"> </w:t>
      </w:r>
      <w:r w:rsidR="001B130E">
        <w:rPr>
          <w:sz w:val="18"/>
          <w:szCs w:val="18"/>
        </w:rPr>
        <w:t>c</w:t>
      </w:r>
      <w:r w:rsidRPr="00992E07">
        <w:rPr>
          <w:sz w:val="18"/>
          <w:szCs w:val="18"/>
        </w:rPr>
        <w:t>reate javadoc documentation</w:t>
      </w:r>
    </w:p>
    <w:p w14:paraId="6535FDBA" w14:textId="77777777" w:rsidR="002A2E63" w:rsidRPr="00992E07" w:rsidRDefault="002A2E63" w:rsidP="002A2E63">
      <w:pPr>
        <w:spacing w:after="0" w:line="240" w:lineRule="auto"/>
        <w:ind w:left="720"/>
        <w:rPr>
          <w:sz w:val="18"/>
          <w:szCs w:val="18"/>
        </w:rPr>
      </w:pPr>
      <w:r w:rsidRPr="00992E07">
        <w:rPr>
          <w:sz w:val="18"/>
          <w:szCs w:val="18"/>
        </w:rPr>
        <w:t xml:space="preserve"> </w:t>
      </w:r>
      <w:r>
        <w:rPr>
          <w:sz w:val="18"/>
          <w:szCs w:val="18"/>
        </w:rPr>
        <w:t>runComponent</w:t>
      </w:r>
      <w:r w:rsidRPr="00992E07">
        <w:rPr>
          <w:sz w:val="18"/>
          <w:szCs w:val="18"/>
        </w:rPr>
        <w:t xml:space="preserve"> </w:t>
      </w:r>
      <w:r>
        <w:rPr>
          <w:sz w:val="18"/>
          <w:szCs w:val="18"/>
        </w:rPr>
        <w:t>-</w:t>
      </w:r>
      <w:r w:rsidRPr="00992E07">
        <w:rPr>
          <w:sz w:val="18"/>
          <w:szCs w:val="18"/>
        </w:rPr>
        <w:t xml:space="preserve">  </w:t>
      </w:r>
      <w:r w:rsidR="001B130E">
        <w:rPr>
          <w:sz w:val="18"/>
          <w:szCs w:val="18"/>
        </w:rPr>
        <w:t>run the component</w:t>
      </w:r>
    </w:p>
    <w:p w14:paraId="6353C2DA" w14:textId="77777777" w:rsidR="002A2E63" w:rsidRDefault="002A2E63" w:rsidP="002A2E63">
      <w:pPr>
        <w:spacing w:after="0" w:line="240" w:lineRule="auto"/>
      </w:pPr>
    </w:p>
    <w:p w14:paraId="1F670FD2" w14:textId="77777777" w:rsidR="00070D66" w:rsidRDefault="002A2E63" w:rsidP="00070D66">
      <w:r>
        <w:t>Now, we can simply type "ant runComponent" in the same directory to execute the standalone component using the example data provided in the "test</w:t>
      </w:r>
      <w:r w:rsidR="0062423B">
        <w:t>/</w:t>
      </w:r>
      <w:r>
        <w:t>" directory.</w:t>
      </w:r>
      <w:r w:rsidR="0097727A">
        <w:t xml:space="preserve"> </w:t>
      </w:r>
      <w:r w:rsidR="00070D66">
        <w:t xml:space="preserve">The component outputs an XML entity which describes </w:t>
      </w:r>
      <w:proofErr w:type="gramStart"/>
      <w:r w:rsidR="00070D66">
        <w:t>all of</w:t>
      </w:r>
      <w:proofErr w:type="gramEnd"/>
      <w:r w:rsidR="00070D66">
        <w:t xml:space="preserve"> its output. The XML is generated automatically using built-in methods which will be covered later in this document.</w:t>
      </w:r>
    </w:p>
    <w:p w14:paraId="4FD6B0F9" w14:textId="77777777" w:rsidR="002A2E63" w:rsidRPr="00992E07" w:rsidRDefault="002A2E63" w:rsidP="005367FF">
      <w:pPr>
        <w:spacing w:after="0" w:line="240" w:lineRule="auto"/>
        <w:ind w:left="720"/>
        <w:rPr>
          <w:sz w:val="18"/>
          <w:szCs w:val="18"/>
        </w:rPr>
      </w:pPr>
      <w:r w:rsidRPr="00992E07">
        <w:rPr>
          <w:b/>
          <w:color w:val="E36C0A" w:themeColor="accent6" w:themeShade="BF"/>
          <w:sz w:val="18"/>
          <w:szCs w:val="18"/>
        </w:rPr>
        <w:t>c:\dev\WorkflowComponentsTrunk\AnalysisAfm</w:t>
      </w:r>
      <w:proofErr w:type="gramStart"/>
      <w:r w:rsidRPr="00992E07">
        <w:rPr>
          <w:b/>
          <w:color w:val="E36C0A" w:themeColor="accent6" w:themeShade="BF"/>
          <w:sz w:val="18"/>
          <w:szCs w:val="18"/>
        </w:rPr>
        <w:t>&gt;</w:t>
      </w:r>
      <w:r>
        <w:rPr>
          <w:b/>
          <w:color w:val="E36C0A" w:themeColor="accent6" w:themeShade="BF"/>
          <w:sz w:val="18"/>
          <w:szCs w:val="18"/>
        </w:rPr>
        <w:t xml:space="preserve">  </w:t>
      </w:r>
      <w:r w:rsidRPr="00992E07">
        <w:rPr>
          <w:sz w:val="18"/>
          <w:szCs w:val="18"/>
        </w:rPr>
        <w:t>ant</w:t>
      </w:r>
      <w:proofErr w:type="gramEnd"/>
      <w:r w:rsidRPr="00992E07">
        <w:rPr>
          <w:sz w:val="18"/>
          <w:szCs w:val="18"/>
        </w:rPr>
        <w:t xml:space="preserve"> </w:t>
      </w:r>
      <w:r>
        <w:rPr>
          <w:sz w:val="18"/>
          <w:szCs w:val="18"/>
        </w:rPr>
        <w:t>runComponent</w:t>
      </w:r>
    </w:p>
    <w:p w14:paraId="7A501772" w14:textId="77777777" w:rsidR="002A2E63" w:rsidRPr="00992E07" w:rsidRDefault="002A2E63" w:rsidP="002A2E63">
      <w:pPr>
        <w:spacing w:after="0" w:line="240" w:lineRule="auto"/>
        <w:ind w:left="720"/>
        <w:rPr>
          <w:b/>
          <w:sz w:val="18"/>
          <w:szCs w:val="18"/>
        </w:rPr>
      </w:pPr>
      <w:r>
        <w:rPr>
          <w:b/>
          <w:sz w:val="18"/>
          <w:szCs w:val="18"/>
        </w:rPr>
        <w:t>runComponent</w:t>
      </w:r>
      <w:r w:rsidRPr="00992E07">
        <w:rPr>
          <w:b/>
          <w:sz w:val="18"/>
          <w:szCs w:val="18"/>
        </w:rPr>
        <w:t>:</w:t>
      </w:r>
    </w:p>
    <w:p w14:paraId="6DA06C3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3E6396B3"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r>
        <w:rPr>
          <w:rFonts w:ascii="Consolas" w:hAnsi="Consolas" w:cs="Consolas"/>
          <w:color w:val="000000"/>
          <w:sz w:val="16"/>
          <w:szCs w:val="16"/>
        </w:rPr>
        <w:t>Component1</w:t>
      </w:r>
      <w:r>
        <w:rPr>
          <w:rFonts w:ascii="Consolas" w:hAnsi="Consolas" w:cs="Consolas"/>
          <w:color w:val="008080"/>
          <w:sz w:val="16"/>
          <w:szCs w:val="16"/>
        </w:rPr>
        <w:t>&lt;/</w:t>
      </w:r>
      <w:r>
        <w:rPr>
          <w:rFonts w:ascii="Consolas" w:hAnsi="Consolas" w:cs="Consolas"/>
          <w:color w:val="3F7F7F"/>
          <w:sz w:val="16"/>
          <w:szCs w:val="16"/>
        </w:rPr>
        <w:t>component_id</w:t>
      </w:r>
      <w:r>
        <w:rPr>
          <w:rFonts w:ascii="Consolas" w:hAnsi="Consolas" w:cs="Consolas"/>
          <w:color w:val="008080"/>
          <w:sz w:val="16"/>
          <w:szCs w:val="16"/>
        </w:rPr>
        <w:t>&gt;</w:t>
      </w:r>
    </w:p>
    <w:p w14:paraId="0D99377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r>
        <w:rPr>
          <w:rFonts w:ascii="Consolas" w:hAnsi="Consolas" w:cs="Consolas"/>
          <w:color w:val="000000"/>
          <w:sz w:val="16"/>
          <w:szCs w:val="16"/>
        </w:rPr>
        <w:t>Component #1</w:t>
      </w:r>
      <w:r>
        <w:rPr>
          <w:rFonts w:ascii="Consolas" w:hAnsi="Consolas" w:cs="Consolas"/>
          <w:color w:val="008080"/>
          <w:sz w:val="16"/>
          <w:szCs w:val="16"/>
        </w:rPr>
        <w:t>&lt;/</w:t>
      </w:r>
      <w:r>
        <w:rPr>
          <w:rFonts w:ascii="Consolas" w:hAnsi="Consolas" w:cs="Consolas"/>
          <w:color w:val="3F7F7F"/>
          <w:sz w:val="16"/>
          <w:szCs w:val="16"/>
        </w:rPr>
        <w:t>component_id_human</w:t>
      </w:r>
      <w:r>
        <w:rPr>
          <w:rFonts w:ascii="Consolas" w:hAnsi="Consolas" w:cs="Consolas"/>
          <w:color w:val="008080"/>
          <w:sz w:val="16"/>
          <w:szCs w:val="16"/>
        </w:rPr>
        <w:t>&gt;</w:t>
      </w:r>
    </w:p>
    <w:p w14:paraId="49F14298"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r>
        <w:rPr>
          <w:rFonts w:ascii="Consolas" w:hAnsi="Consolas" w:cs="Consolas"/>
          <w:color w:val="000000"/>
          <w:sz w:val="16"/>
          <w:szCs w:val="16"/>
        </w:rPr>
        <w:t>Analysis</w:t>
      </w:r>
      <w:r>
        <w:rPr>
          <w:rFonts w:ascii="Consolas" w:hAnsi="Consolas" w:cs="Consolas"/>
          <w:color w:val="008080"/>
          <w:sz w:val="16"/>
          <w:szCs w:val="16"/>
        </w:rPr>
        <w:t>&lt;/</w:t>
      </w:r>
      <w:r>
        <w:rPr>
          <w:rFonts w:ascii="Consolas" w:hAnsi="Consolas" w:cs="Consolas"/>
          <w:color w:val="3F7F7F"/>
          <w:sz w:val="16"/>
          <w:szCs w:val="16"/>
        </w:rPr>
        <w:t>component_type</w:t>
      </w:r>
      <w:r>
        <w:rPr>
          <w:rFonts w:ascii="Consolas" w:hAnsi="Consolas" w:cs="Consolas"/>
          <w:color w:val="008080"/>
          <w:sz w:val="16"/>
          <w:szCs w:val="16"/>
        </w:rPr>
        <w:t>&gt;</w:t>
      </w:r>
    </w:p>
    <w:p w14:paraId="479498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r>
        <w:rPr>
          <w:rFonts w:ascii="Consolas" w:hAnsi="Consolas" w:cs="Consolas"/>
          <w:color w:val="000000"/>
          <w:sz w:val="16"/>
          <w:szCs w:val="16"/>
        </w:rPr>
        <w:t>AFM</w:t>
      </w:r>
      <w:r>
        <w:rPr>
          <w:rFonts w:ascii="Consolas" w:hAnsi="Consolas" w:cs="Consolas"/>
          <w:color w:val="008080"/>
          <w:sz w:val="16"/>
          <w:szCs w:val="16"/>
        </w:rPr>
        <w:t>&lt;/</w:t>
      </w:r>
      <w:r>
        <w:rPr>
          <w:rFonts w:ascii="Consolas" w:hAnsi="Consolas" w:cs="Consolas"/>
          <w:color w:val="3F7F7F"/>
          <w:sz w:val="16"/>
          <w:szCs w:val="16"/>
        </w:rPr>
        <w:t>component_name</w:t>
      </w:r>
      <w:r>
        <w:rPr>
          <w:rFonts w:ascii="Consolas" w:hAnsi="Consolas" w:cs="Consolas"/>
          <w:color w:val="008080"/>
          <w:sz w:val="16"/>
          <w:szCs w:val="16"/>
        </w:rPr>
        <w:t>&gt;</w:t>
      </w:r>
    </w:p>
    <w:p w14:paraId="2AB72401"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r>
        <w:rPr>
          <w:rFonts w:ascii="Consolas" w:hAnsi="Consolas" w:cs="Consolas"/>
          <w:color w:val="000000"/>
          <w:sz w:val="16"/>
          <w:szCs w:val="16"/>
        </w:rPr>
        <w:t>1</w:t>
      </w:r>
      <w:r>
        <w:rPr>
          <w:rFonts w:ascii="Consolas" w:hAnsi="Consolas" w:cs="Consolas"/>
          <w:color w:val="008080"/>
          <w:sz w:val="16"/>
          <w:szCs w:val="16"/>
        </w:rPr>
        <w:t>&lt;/</w:t>
      </w:r>
      <w:r>
        <w:rPr>
          <w:rFonts w:ascii="Consolas" w:hAnsi="Consolas" w:cs="Consolas"/>
          <w:color w:val="3F7F7F"/>
          <w:sz w:val="16"/>
          <w:szCs w:val="16"/>
        </w:rPr>
        <w:t>elapsed_seconds</w:t>
      </w:r>
      <w:r>
        <w:rPr>
          <w:rFonts w:ascii="Consolas" w:hAnsi="Consolas" w:cs="Consolas"/>
          <w:color w:val="008080"/>
          <w:sz w:val="16"/>
          <w:szCs w:val="16"/>
        </w:rPr>
        <w:t>&gt;</w:t>
      </w:r>
    </w:p>
    <w:p w14:paraId="4EECF5E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r>
        <w:rPr>
          <w:rFonts w:ascii="Consolas" w:hAnsi="Consolas" w:cs="Consolas"/>
          <w:color w:val="000000"/>
          <w:sz w:val="16"/>
          <w:szCs w:val="16"/>
        </w:rPr>
        <w:t>Default</w:t>
      </w:r>
      <w:r>
        <w:rPr>
          <w:rFonts w:ascii="Consolas" w:hAnsi="Consolas" w:cs="Consolas"/>
          <w:color w:val="008080"/>
          <w:sz w:val="16"/>
          <w:szCs w:val="16"/>
        </w:rPr>
        <w:t>&lt;/</w:t>
      </w:r>
      <w:r w:rsidRPr="00070D66">
        <w:rPr>
          <w:rFonts w:ascii="Consolas" w:hAnsi="Consolas" w:cs="Consolas"/>
          <w:b/>
          <w:color w:val="3F7F7F"/>
          <w:sz w:val="16"/>
          <w:szCs w:val="16"/>
        </w:rPr>
        <w:t>model</w:t>
      </w:r>
      <w:r>
        <w:rPr>
          <w:rFonts w:ascii="Consolas" w:hAnsi="Consolas" w:cs="Consolas"/>
          <w:color w:val="008080"/>
          <w:sz w:val="16"/>
          <w:szCs w:val="16"/>
        </w:rPr>
        <w:t>&gt;</w:t>
      </w:r>
    </w:p>
    <w:p w14:paraId="73A394C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6590B1DF"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7B04AEC5"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r>
        <w:rPr>
          <w:rFonts w:ascii="Consolas" w:hAnsi="Consolas" w:cs="Consolas"/>
          <w:color w:val="000000"/>
          <w:sz w:val="16"/>
          <w:szCs w:val="16"/>
        </w:rPr>
        <w:t>C:/dev/WorkflowComponents/AnalysisAfm/test/Component1/Step-values-with-predictions-Component_1--081215-091902-286.txt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file_path</w:t>
      </w:r>
      <w:r>
        <w:rPr>
          <w:rFonts w:ascii="Consolas" w:hAnsi="Consolas" w:cs="Consolas"/>
          <w:color w:val="008080"/>
          <w:sz w:val="16"/>
          <w:szCs w:val="16"/>
        </w:rPr>
        <w:t>&gt;</w:t>
      </w:r>
    </w:p>
    <w:p w14:paraId="7DB1B7F2"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r>
        <w:rPr>
          <w:rFonts w:ascii="Consolas" w:hAnsi="Consolas" w:cs="Consolas"/>
          <w:color w:val="000000"/>
          <w:sz w:val="16"/>
          <w:szCs w:val="16"/>
        </w:rPr>
        <w:t>Step-values-with-predictions-Component_1--081215-091902-286.txt</w:t>
      </w:r>
      <w:r>
        <w:rPr>
          <w:rFonts w:ascii="Consolas" w:hAnsi="Consolas" w:cs="Consolas"/>
          <w:color w:val="008080"/>
          <w:sz w:val="16"/>
          <w:szCs w:val="16"/>
        </w:rPr>
        <w:t>&lt;/</w:t>
      </w:r>
      <w:r>
        <w:rPr>
          <w:rFonts w:ascii="Consolas" w:hAnsi="Consolas" w:cs="Consolas"/>
          <w:color w:val="3F7F7F"/>
          <w:sz w:val="16"/>
          <w:szCs w:val="16"/>
        </w:rPr>
        <w:t>file_name</w:t>
      </w:r>
      <w:r>
        <w:rPr>
          <w:rFonts w:ascii="Consolas" w:hAnsi="Consolas" w:cs="Consolas"/>
          <w:color w:val="008080"/>
          <w:sz w:val="16"/>
          <w:szCs w:val="16"/>
        </w:rPr>
        <w:t>&gt;</w:t>
      </w:r>
    </w:p>
    <w:p w14:paraId="25EAACD6"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r>
        <w:rPr>
          <w:rFonts w:ascii="Consolas" w:hAnsi="Consolas" w:cs="Consolas"/>
          <w:color w:val="000000"/>
          <w:sz w:val="16"/>
          <w:szCs w:val="16"/>
        </w:rPr>
        <w:t>student-step</w:t>
      </w:r>
      <w:r>
        <w:rPr>
          <w:rFonts w:ascii="Consolas" w:hAnsi="Consolas" w:cs="Consolas"/>
          <w:color w:val="008080"/>
          <w:sz w:val="16"/>
          <w:szCs w:val="16"/>
        </w:rPr>
        <w:t>&lt;/</w:t>
      </w:r>
      <w:r>
        <w:rPr>
          <w:rFonts w:ascii="Consolas" w:hAnsi="Consolas" w:cs="Consolas"/>
          <w:color w:val="3F7F7F"/>
          <w:sz w:val="16"/>
          <w:szCs w:val="16"/>
        </w:rPr>
        <w:t>file_type</w:t>
      </w:r>
      <w:r>
        <w:rPr>
          <w:rFonts w:ascii="Consolas" w:hAnsi="Consolas" w:cs="Consolas"/>
          <w:color w:val="008080"/>
          <w:sz w:val="16"/>
          <w:szCs w:val="16"/>
        </w:rPr>
        <w:t>&gt;</w:t>
      </w:r>
    </w:p>
    <w:p w14:paraId="36F55334"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r>
        <w:rPr>
          <w:rFonts w:ascii="Consolas" w:hAnsi="Consolas" w:cs="Consolas"/>
          <w:color w:val="000000"/>
          <w:sz w:val="16"/>
          <w:szCs w:val="16"/>
        </w:rPr>
        <w:t>Student Step</w:t>
      </w:r>
      <w:r>
        <w:rPr>
          <w:rFonts w:ascii="Consolas" w:hAnsi="Consolas" w:cs="Consolas"/>
          <w:color w:val="008080"/>
          <w:sz w:val="16"/>
          <w:szCs w:val="16"/>
        </w:rPr>
        <w:t>&lt;/</w:t>
      </w:r>
      <w:r>
        <w:rPr>
          <w:rFonts w:ascii="Consolas" w:hAnsi="Consolas" w:cs="Consolas"/>
          <w:color w:val="3F7F7F"/>
          <w:sz w:val="16"/>
          <w:szCs w:val="16"/>
        </w:rPr>
        <w:t>label</w:t>
      </w:r>
      <w:r>
        <w:rPr>
          <w:rFonts w:ascii="Consolas" w:hAnsi="Consolas" w:cs="Consolas"/>
          <w:color w:val="008080"/>
          <w:sz w:val="16"/>
          <w:szCs w:val="16"/>
        </w:rPr>
        <w:t>&gt;</w:t>
      </w:r>
    </w:p>
    <w:p w14:paraId="7C85B3F9"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0000"/>
          <w:sz w:val="16"/>
          <w:szCs w:val="16"/>
        </w:rPr>
        <w:t xml:space="preserve">  </w:t>
      </w:r>
      <w:r>
        <w:rPr>
          <w:rFonts w:ascii="Consolas" w:hAnsi="Consolas" w:cs="Consolas"/>
          <w:color w:val="008080"/>
          <w:sz w:val="16"/>
          <w:szCs w:val="16"/>
        </w:rPr>
        <w:t>&lt;/</w:t>
      </w:r>
      <w:r>
        <w:rPr>
          <w:rFonts w:ascii="Consolas" w:hAnsi="Consolas" w:cs="Consolas"/>
          <w:color w:val="3F7F7F"/>
          <w:sz w:val="16"/>
          <w:szCs w:val="16"/>
        </w:rPr>
        <w:t>student-step</w:t>
      </w:r>
      <w:r>
        <w:rPr>
          <w:rFonts w:ascii="Consolas" w:hAnsi="Consolas" w:cs="Consolas"/>
          <w:color w:val="008080"/>
          <w:sz w:val="16"/>
          <w:szCs w:val="16"/>
        </w:rPr>
        <w:t>&gt;</w:t>
      </w:r>
    </w:p>
    <w:p w14:paraId="30565F9A"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000000"/>
          <w:sz w:val="16"/>
          <w:szCs w:val="16"/>
        </w:rPr>
        <w:t xml:space="preserve">java]   </w:t>
      </w:r>
      <w:proofErr w:type="gramEnd"/>
      <w:r>
        <w:rPr>
          <w:rFonts w:ascii="Consolas" w:hAnsi="Consolas" w:cs="Consolas"/>
          <w:color w:val="008080"/>
          <w:sz w:val="16"/>
          <w:szCs w:val="16"/>
        </w:rPr>
        <w:t>&lt;/</w:t>
      </w:r>
      <w:r w:rsidRPr="00070D66">
        <w:rPr>
          <w:rFonts w:ascii="Consolas" w:hAnsi="Consolas" w:cs="Consolas"/>
          <w:b/>
          <w:color w:val="3F7F7F"/>
          <w:sz w:val="16"/>
          <w:szCs w:val="16"/>
        </w:rPr>
        <w:t>files</w:t>
      </w:r>
      <w:r>
        <w:rPr>
          <w:rFonts w:ascii="Consolas" w:hAnsi="Consolas" w:cs="Consolas"/>
          <w:color w:val="008080"/>
          <w:sz w:val="16"/>
          <w:szCs w:val="16"/>
        </w:rPr>
        <w:t>&gt;</w:t>
      </w:r>
    </w:p>
    <w:p w14:paraId="7C9E726E" w14:textId="77777777" w:rsidR="002A2E63" w:rsidRDefault="002A2E63" w:rsidP="002A2E63">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 xml:space="preserve">     [java] </w:t>
      </w:r>
      <w:r>
        <w:rPr>
          <w:rFonts w:ascii="Consolas" w:hAnsi="Consolas" w:cs="Consolas"/>
          <w:color w:val="008080"/>
          <w:sz w:val="16"/>
          <w:szCs w:val="16"/>
        </w:rPr>
        <w:t>&lt;/</w:t>
      </w:r>
      <w:r>
        <w:rPr>
          <w:rFonts w:ascii="Consolas" w:hAnsi="Consolas" w:cs="Consolas"/>
          <w:color w:val="3F7F7F"/>
          <w:sz w:val="16"/>
          <w:szCs w:val="16"/>
        </w:rPr>
        <w:t>output</w:t>
      </w:r>
      <w:r>
        <w:rPr>
          <w:rFonts w:ascii="Consolas" w:hAnsi="Consolas" w:cs="Consolas"/>
          <w:color w:val="008080"/>
          <w:sz w:val="16"/>
          <w:szCs w:val="16"/>
        </w:rPr>
        <w:t>&gt;</w:t>
      </w:r>
    </w:p>
    <w:p w14:paraId="6598DDD8" w14:textId="77777777" w:rsidR="002A2E63" w:rsidRPr="00992E07" w:rsidRDefault="002A2E63" w:rsidP="002A2E63">
      <w:pPr>
        <w:spacing w:after="0" w:line="240" w:lineRule="auto"/>
        <w:ind w:left="720"/>
        <w:rPr>
          <w:sz w:val="18"/>
          <w:szCs w:val="18"/>
        </w:rPr>
      </w:pPr>
    </w:p>
    <w:p w14:paraId="34839949" w14:textId="77777777" w:rsidR="002A2E63" w:rsidRPr="00992E07" w:rsidRDefault="002A2E63" w:rsidP="002A2E63">
      <w:pPr>
        <w:spacing w:after="0" w:line="240" w:lineRule="auto"/>
        <w:ind w:left="720"/>
        <w:rPr>
          <w:sz w:val="18"/>
          <w:szCs w:val="18"/>
        </w:rPr>
      </w:pPr>
      <w:r w:rsidRPr="00992E07">
        <w:rPr>
          <w:sz w:val="18"/>
          <w:szCs w:val="18"/>
        </w:rPr>
        <w:t>BUILD SUCCESSFUL</w:t>
      </w:r>
    </w:p>
    <w:p w14:paraId="379C5BFD" w14:textId="77777777" w:rsidR="002A2E63" w:rsidRDefault="002A2E63" w:rsidP="002A2E63">
      <w:pPr>
        <w:spacing w:after="0" w:line="240" w:lineRule="auto"/>
        <w:ind w:left="720"/>
        <w:rPr>
          <w:sz w:val="18"/>
          <w:szCs w:val="18"/>
        </w:rPr>
      </w:pPr>
      <w:r w:rsidRPr="00992E07">
        <w:rPr>
          <w:sz w:val="18"/>
          <w:szCs w:val="18"/>
        </w:rPr>
        <w:t>Total time: 1 second</w:t>
      </w:r>
    </w:p>
    <w:p w14:paraId="0481C3EB" w14:textId="77777777" w:rsidR="002A2E63" w:rsidRPr="00992E07" w:rsidRDefault="002A2E63" w:rsidP="002A2E63">
      <w:pPr>
        <w:spacing w:after="0" w:line="240" w:lineRule="auto"/>
        <w:rPr>
          <w:sz w:val="18"/>
          <w:szCs w:val="18"/>
        </w:rPr>
      </w:pPr>
    </w:p>
    <w:p w14:paraId="0145BB08" w14:textId="77777777" w:rsidR="002A2E63" w:rsidRDefault="002A2E63" w:rsidP="00953DC6">
      <w:pPr>
        <w:rPr>
          <w:rStyle w:val="Emphasis"/>
          <w:i w:val="0"/>
        </w:rPr>
      </w:pPr>
      <w:r w:rsidRPr="00953DC6">
        <w:rPr>
          <w:rStyle w:val="Emphasis"/>
          <w:i w:val="0"/>
        </w:rPr>
        <w:t>The lines prefixed with [java] show the structured output of the component—most of the elements are used to describe the component except for model and the student-step file</w:t>
      </w:r>
      <w:r w:rsidR="00BC5715" w:rsidRPr="00953DC6">
        <w:rPr>
          <w:rStyle w:val="Emphasis"/>
          <w:i w:val="0"/>
        </w:rPr>
        <w:t xml:space="preserve"> (which are specific to the AnalysisAfm component).</w:t>
      </w:r>
    </w:p>
    <w:p w14:paraId="6B24DF45" w14:textId="77777777" w:rsidR="00953DC6" w:rsidRDefault="00953DC6" w:rsidP="00953DC6">
      <w:pPr>
        <w:pStyle w:val="Heading3"/>
        <w:rPr>
          <w:rStyle w:val="Emphasis"/>
          <w:i/>
        </w:rPr>
      </w:pPr>
    </w:p>
    <w:p w14:paraId="00965135" w14:textId="77777777" w:rsidR="00953DC6" w:rsidRPr="00953DC6" w:rsidRDefault="00953DC6" w:rsidP="00953DC6">
      <w:pPr>
        <w:pStyle w:val="Heading3"/>
        <w:rPr>
          <w:rStyle w:val="Emphasis"/>
          <w:i/>
        </w:rPr>
      </w:pPr>
      <w:r>
        <w:rPr>
          <w:rStyle w:val="Emphasis"/>
          <w:i/>
        </w:rPr>
        <w:t>Build and Run with Eclipse</w:t>
      </w:r>
    </w:p>
    <w:p w14:paraId="21B615EE" w14:textId="77777777" w:rsidR="00953DC6" w:rsidRDefault="00953DC6" w:rsidP="00DD4BB2">
      <w:pPr>
        <w:pStyle w:val="ListParagraph"/>
        <w:numPr>
          <w:ilvl w:val="0"/>
          <w:numId w:val="5"/>
        </w:numPr>
        <w:rPr>
          <w:rStyle w:val="Emphasis"/>
          <w:i w:val="0"/>
        </w:rPr>
      </w:pPr>
      <w:r w:rsidRPr="00953DC6">
        <w:rPr>
          <w:rStyle w:val="Emphasis"/>
          <w:i w:val="0"/>
        </w:rPr>
        <w:t>Go to File -&gt; Import -&gt; General -&gt; "Existing Projects into Workspace"</w:t>
      </w:r>
    </w:p>
    <w:p w14:paraId="6173FD5D" w14:textId="77777777" w:rsidR="00953DC6" w:rsidRDefault="00953DC6" w:rsidP="00DD4BB2">
      <w:pPr>
        <w:pStyle w:val="ListParagraph"/>
        <w:numPr>
          <w:ilvl w:val="0"/>
          <w:numId w:val="5"/>
        </w:numPr>
        <w:rPr>
          <w:rStyle w:val="Emphasis"/>
          <w:i w:val="0"/>
        </w:rPr>
      </w:pPr>
      <w:r w:rsidRPr="00953DC6">
        <w:rPr>
          <w:rStyle w:val="Emphasis"/>
          <w:i w:val="0"/>
        </w:rPr>
        <w:t>Choose any component directory from WorkflowComponents/&lt;AnyComponent&gt;</w:t>
      </w:r>
    </w:p>
    <w:p w14:paraId="39CBBD14" w14:textId="77777777" w:rsidR="00953DC6" w:rsidRDefault="00953DC6" w:rsidP="00DD4BB2">
      <w:pPr>
        <w:pStyle w:val="ListParagraph"/>
        <w:numPr>
          <w:ilvl w:val="0"/>
          <w:numId w:val="5"/>
        </w:numPr>
        <w:rPr>
          <w:rStyle w:val="Emphasis"/>
          <w:i w:val="0"/>
        </w:rPr>
      </w:pPr>
      <w:r w:rsidRPr="00953DC6">
        <w:rPr>
          <w:rStyle w:val="Emphasis"/>
          <w:i w:val="0"/>
        </w:rPr>
        <w:t>Click 'Finish'</w:t>
      </w:r>
    </w:p>
    <w:p w14:paraId="582173CB" w14:textId="77777777" w:rsidR="00953DC6" w:rsidRDefault="00953DC6" w:rsidP="00DD4BB2">
      <w:pPr>
        <w:pStyle w:val="ListParagraph"/>
        <w:numPr>
          <w:ilvl w:val="0"/>
          <w:numId w:val="5"/>
        </w:numPr>
        <w:rPr>
          <w:rStyle w:val="Emphasis"/>
          <w:i w:val="0"/>
        </w:rPr>
      </w:pPr>
      <w:r w:rsidRPr="00953DC6">
        <w:rPr>
          <w:rStyle w:val="Emphasis"/>
          <w:i w:val="0"/>
        </w:rPr>
        <w:lastRenderedPageBreak/>
        <w:t>In the Ant view (Windows -&gt; Show View -&gt; Ant), add the desired component's build.xml to your current buildfiles, e.g. &lt;AnyComponent&gt;/build.xml</w:t>
      </w:r>
    </w:p>
    <w:p w14:paraId="1664102F" w14:textId="33D284BB" w:rsidR="00953DC6" w:rsidRPr="00953DC6" w:rsidRDefault="00953DC6" w:rsidP="00DD4BB2">
      <w:pPr>
        <w:pStyle w:val="ListParagraph"/>
        <w:numPr>
          <w:ilvl w:val="0"/>
          <w:numId w:val="5"/>
        </w:numPr>
        <w:rPr>
          <w:rStyle w:val="Emphasis"/>
          <w:i w:val="0"/>
        </w:rPr>
      </w:pPr>
      <w:r w:rsidRPr="00953DC6">
        <w:rPr>
          <w:rStyle w:val="Emphasis"/>
          <w:i w:val="0"/>
        </w:rPr>
        <w:t>Double click the ant task "</w:t>
      </w:r>
      <w:r w:rsidR="0075669D">
        <w:rPr>
          <w:rStyle w:val="Emphasis"/>
          <w:i w:val="0"/>
        </w:rPr>
        <w:t>runComponent</w:t>
      </w:r>
      <w:r w:rsidRPr="00953DC6">
        <w:rPr>
          <w:rStyle w:val="Emphasis"/>
          <w:i w:val="0"/>
        </w:rPr>
        <w:t>". The component should produce example XML output if it is setup correctly.</w:t>
      </w:r>
    </w:p>
    <w:p w14:paraId="17CDA1F6" w14:textId="77777777" w:rsidR="00953DC6" w:rsidRPr="00953DC6" w:rsidRDefault="00953DC6" w:rsidP="00953DC6">
      <w:pPr>
        <w:rPr>
          <w:rStyle w:val="Emphasis"/>
          <w:i w:val="0"/>
        </w:rPr>
      </w:pPr>
    </w:p>
    <w:p w14:paraId="46CB0766" w14:textId="77777777" w:rsidR="00953DC6" w:rsidRPr="00953DC6" w:rsidRDefault="00953DC6" w:rsidP="00DD4BB2">
      <w:pPr>
        <w:pStyle w:val="ListParagraph"/>
        <w:numPr>
          <w:ilvl w:val="0"/>
          <w:numId w:val="6"/>
        </w:numPr>
        <w:rPr>
          <w:rStyle w:val="Emphasis"/>
          <w:i w:val="0"/>
        </w:rPr>
      </w:pPr>
      <w:r w:rsidRPr="00953DC6">
        <w:rPr>
          <w:rStyle w:val="Emphasis"/>
          <w:i w:val="0"/>
        </w:rPr>
        <w:t>For debugging, you will want to add the jars in the directory WorkflowComponents/CommonLibraries to your build path.</w:t>
      </w:r>
    </w:p>
    <w:p w14:paraId="75E7B442" w14:textId="77777777" w:rsidR="008F1555" w:rsidRDefault="008F1555" w:rsidP="002A2E63">
      <w:pPr>
        <w:pStyle w:val="Heading2"/>
      </w:pPr>
    </w:p>
    <w:p w14:paraId="54FB50DF" w14:textId="77777777" w:rsidR="002A2E63" w:rsidRDefault="002A2E63" w:rsidP="002A2E63">
      <w:pPr>
        <w:pStyle w:val="Heading2"/>
      </w:pPr>
      <w:bookmarkStart w:id="12" w:name="_Toc508010915"/>
      <w:r>
        <w:t>Modifying and Rebuilding Components</w:t>
      </w:r>
      <w:bookmarkEnd w:id="12"/>
    </w:p>
    <w:p w14:paraId="485A4F75" w14:textId="77777777" w:rsidR="00A16016" w:rsidRDefault="002A2E63" w:rsidP="00A16016">
      <w:r>
        <w:t>To rebuild a component after modifying the source, simply use the ant command "</w:t>
      </w:r>
      <w:r w:rsidRPr="00E137C1">
        <w:rPr>
          <w:b/>
        </w:rPr>
        <w:t>ant dist</w:t>
      </w:r>
      <w:r>
        <w:t xml:space="preserve">". Rebuilding is also done automatically when running the target: </w:t>
      </w:r>
      <w:r w:rsidRPr="001D7578">
        <w:rPr>
          <w:b/>
        </w:rPr>
        <w:t>ant runComponent</w:t>
      </w:r>
      <w:r>
        <w:t xml:space="preserve">. The following sections detail the steps needed to </w:t>
      </w:r>
      <w:r w:rsidR="00695235">
        <w:t>create</w:t>
      </w:r>
      <w:r w:rsidR="00BB6814">
        <w:t xml:space="preserve"> a new</w:t>
      </w:r>
      <w:r>
        <w:t xml:space="preserve"> component</w:t>
      </w:r>
      <w:r w:rsidR="00695235">
        <w:t xml:space="preserve"> that can be added to the workflows platform</w:t>
      </w:r>
      <w:r>
        <w:t>—</w:t>
      </w:r>
      <w:r w:rsidR="00695235">
        <w:t xml:space="preserve">i.e., </w:t>
      </w:r>
      <w:r>
        <w:t xml:space="preserve">creating the component </w:t>
      </w:r>
      <w:r w:rsidRPr="00695235">
        <w:rPr>
          <w:b/>
        </w:rPr>
        <w:t>XML Schema Definition</w:t>
      </w:r>
      <w:r>
        <w:t xml:space="preserve"> (XSD) and </w:t>
      </w:r>
      <w:r w:rsidR="00A16016">
        <w:rPr>
          <w:b/>
        </w:rPr>
        <w:t>integrating your code</w:t>
      </w:r>
      <w:r>
        <w:t xml:space="preserve">. </w:t>
      </w:r>
    </w:p>
    <w:p w14:paraId="4BA70A2E" w14:textId="77777777" w:rsidR="008F1555" w:rsidRDefault="008F1555" w:rsidP="00A16016">
      <w:pPr>
        <w:pStyle w:val="Heading2"/>
      </w:pPr>
    </w:p>
    <w:p w14:paraId="623E55E9" w14:textId="77777777" w:rsidR="005367FF" w:rsidRDefault="005367FF" w:rsidP="00A16016">
      <w:pPr>
        <w:pStyle w:val="Heading2"/>
      </w:pPr>
      <w:bookmarkStart w:id="13" w:name="_Toc508010916"/>
      <w:r>
        <w:t>Submitting Your Component</w:t>
      </w:r>
      <w:bookmarkEnd w:id="13"/>
    </w:p>
    <w:p w14:paraId="0C72A543" w14:textId="77777777" w:rsidR="005367FF" w:rsidRDefault="005367FF" w:rsidP="005367FF">
      <w:r>
        <w:t>After reviewing and testing your co</w:t>
      </w:r>
      <w:r w:rsidR="00A16016">
        <w:t xml:space="preserve">de, it can be added to the Workflows platform and made </w:t>
      </w:r>
      <w:r>
        <w:t>available to all LearnSphere users. If you desire, we can also make your component available on one of our public or private GitHub repositories so that others may benefit from your work. Either send the entire component as a zipped file to us, or make it available via SVN, CVS, Git, or via the web.</w:t>
      </w:r>
    </w:p>
    <w:p w14:paraId="253AB81C" w14:textId="77777777" w:rsidR="00A16016" w:rsidRDefault="00A16016" w:rsidP="00A16016">
      <w:pPr>
        <w:pStyle w:val="Heading2"/>
      </w:pPr>
      <w:bookmarkStart w:id="14" w:name="_Toc508010917"/>
      <w:r>
        <w:t>Automated Component Creation.</w:t>
      </w:r>
      <w:bookmarkEnd w:id="14"/>
    </w:p>
    <w:p w14:paraId="58B5C98F" w14:textId="77777777" w:rsidR="005367FF" w:rsidRPr="001254B9" w:rsidRDefault="005367FF" w:rsidP="005367FF">
      <w:pPr>
        <w:rPr>
          <w:i/>
        </w:rPr>
      </w:pPr>
      <w:r>
        <w:t xml:space="preserve">There are plans in place to automate the creation and submission of new components. Until then, defining the XSD and submitting your component must be done manually. Please do not hesitate to contact us for assistance. </w:t>
      </w:r>
      <w:r>
        <w:rPr>
          <w:i/>
        </w:rPr>
        <w:t xml:space="preserve">To ask for help or to submit a new component for review, please contact </w:t>
      </w:r>
      <w:hyperlink r:id="rId18" w:history="1">
        <w:r w:rsidRPr="004D649A">
          <w:rPr>
            <w:rStyle w:val="Hyperlink"/>
            <w:i/>
          </w:rPr>
          <w:t>datashop-help@lists.andrew.cmu.edu</w:t>
        </w:r>
      </w:hyperlink>
      <w:r>
        <w:rPr>
          <w:i/>
        </w:rPr>
        <w:t>.</w:t>
      </w:r>
    </w:p>
    <w:p w14:paraId="5102666A" w14:textId="77777777" w:rsidR="00FC5D5D" w:rsidRDefault="00FC5D5D">
      <w:pPr>
        <w:rPr>
          <w:rFonts w:asciiTheme="majorHAnsi" w:eastAsiaTheme="majorEastAsia" w:hAnsiTheme="majorHAnsi" w:cstheme="majorBidi"/>
          <w:b/>
          <w:bCs/>
          <w:color w:val="365F91" w:themeColor="accent1" w:themeShade="BF"/>
          <w:sz w:val="28"/>
          <w:szCs w:val="28"/>
        </w:rPr>
      </w:pPr>
    </w:p>
    <w:p w14:paraId="641FC6D3" w14:textId="77777777" w:rsidR="005367FF" w:rsidRDefault="005367FF">
      <w:pPr>
        <w:rPr>
          <w:rFonts w:asciiTheme="majorHAnsi" w:eastAsiaTheme="majorEastAsia" w:hAnsiTheme="majorHAnsi" w:cstheme="majorBidi"/>
          <w:b/>
          <w:bCs/>
          <w:color w:val="365F91" w:themeColor="accent1" w:themeShade="BF"/>
          <w:sz w:val="28"/>
          <w:szCs w:val="28"/>
        </w:rPr>
      </w:pPr>
      <w:r>
        <w:br w:type="page"/>
      </w:r>
    </w:p>
    <w:p w14:paraId="321B7015" w14:textId="77777777" w:rsidR="00624F5A" w:rsidRDefault="00021F81" w:rsidP="00FC5D5D">
      <w:pPr>
        <w:pStyle w:val="Heading1"/>
      </w:pPr>
      <w:bookmarkStart w:id="15" w:name="_Toc508010918"/>
      <w:r>
        <w:lastRenderedPageBreak/>
        <w:t>The Component Schema</w:t>
      </w:r>
      <w:bookmarkEnd w:id="15"/>
    </w:p>
    <w:p w14:paraId="61A7B0E4" w14:textId="77777777" w:rsidR="001B1A82" w:rsidRDefault="00624F5A" w:rsidP="00624F5A">
      <w:r>
        <w:t xml:space="preserve">Each component </w:t>
      </w:r>
      <w:r w:rsidR="001B1A82">
        <w:t xml:space="preserve">is defined by its </w:t>
      </w:r>
      <w:r>
        <w:t xml:space="preserve">own XML Schema Definition (XSD) located in </w:t>
      </w:r>
      <w:r w:rsidR="00344A1A">
        <w:t>"</w:t>
      </w:r>
      <w:r w:rsidR="008F1555">
        <w:rPr>
          <w:i/>
        </w:rPr>
        <w:t>&lt;AnyComponent&gt;</w:t>
      </w:r>
      <w:r w:rsidR="008518A3">
        <w:t>/</w:t>
      </w:r>
      <w:r>
        <w:t>schemas</w:t>
      </w:r>
      <w:r w:rsidR="008518A3">
        <w:t>/</w:t>
      </w:r>
      <w:r w:rsidR="00344A1A">
        <w:t>"</w:t>
      </w:r>
      <w:r w:rsidR="001B1A82">
        <w:t xml:space="preserve">. The XSD </w:t>
      </w:r>
      <w:r w:rsidR="008F1555">
        <w:t xml:space="preserve">defines </w:t>
      </w:r>
      <w:r w:rsidR="001B1A82">
        <w:t xml:space="preserve">the </w:t>
      </w:r>
      <w:r w:rsidR="008F1555">
        <w:t xml:space="preserve">component's </w:t>
      </w:r>
      <w:r w:rsidR="001B7B1E">
        <w:t xml:space="preserve">expected </w:t>
      </w:r>
      <w:r w:rsidR="001B7B1E" w:rsidRPr="007E016E">
        <w:rPr>
          <w:b/>
        </w:rPr>
        <w:t>inputs</w:t>
      </w:r>
      <w:r w:rsidR="00DE088A">
        <w:t xml:space="preserve">, </w:t>
      </w:r>
      <w:r w:rsidR="00F31DEC">
        <w:rPr>
          <w:b/>
        </w:rPr>
        <w:t xml:space="preserve">outputs, </w:t>
      </w:r>
      <w:r w:rsidR="00BE4EE4">
        <w:t xml:space="preserve">and </w:t>
      </w:r>
      <w:r w:rsidR="007E016E" w:rsidRPr="007E016E">
        <w:rPr>
          <w:b/>
        </w:rPr>
        <w:t>options</w:t>
      </w:r>
      <w:r w:rsidR="003D5725">
        <w:t>.</w:t>
      </w:r>
    </w:p>
    <w:p w14:paraId="7939FDCE" w14:textId="77777777" w:rsidR="004F2101" w:rsidRDefault="00132ECA" w:rsidP="00CF4E5F">
      <w:pPr>
        <w:pStyle w:val="Heading2"/>
      </w:pPr>
      <w:bookmarkStart w:id="16" w:name="_Toc508010919"/>
      <w:r>
        <w:t>Defining Input</w:t>
      </w:r>
      <w:r w:rsidR="00FD3309">
        <w:t>s and Outputs</w:t>
      </w:r>
      <w:bookmarkEnd w:id="16"/>
    </w:p>
    <w:p w14:paraId="40CAC604" w14:textId="77777777" w:rsidR="004D34AA" w:rsidRDefault="003F68CD" w:rsidP="00877344">
      <w:r>
        <w:t>Components do not require input</w:t>
      </w:r>
      <w:r w:rsidR="00FD3309">
        <w:t>, but they all generate output</w:t>
      </w:r>
      <w:r>
        <w:t>.</w:t>
      </w:r>
      <w:r w:rsidR="00FE57A5">
        <w:t xml:space="preserve"> </w:t>
      </w:r>
      <w:r w:rsidR="00FD3309">
        <w:t xml:space="preserve">Both are defined similarly. </w:t>
      </w:r>
      <w:r w:rsidR="004D34AA" w:rsidRPr="00FD3309">
        <w:rPr>
          <w:b/>
        </w:rPr>
        <w:t>Inputs</w:t>
      </w:r>
      <w:r w:rsidR="004D34AA">
        <w:t xml:space="preserve"> are defined using the </w:t>
      </w:r>
      <w:r w:rsidR="004D34AA" w:rsidRPr="00FD3309">
        <w:rPr>
          <w:b/>
        </w:rPr>
        <w:t>InFileList</w:t>
      </w:r>
      <w:r w:rsidR="004D34AA">
        <w:t xml:space="preserve"> definitions. </w:t>
      </w:r>
      <w:r w:rsidR="004D34AA">
        <w:rPr>
          <w:b/>
        </w:rPr>
        <w:t>Outputs</w:t>
      </w:r>
      <w:r w:rsidR="004D34AA">
        <w:t xml:space="preserve"> are defined using the </w:t>
      </w:r>
      <w:r w:rsidR="004D34AA">
        <w:rPr>
          <w:b/>
        </w:rPr>
        <w:t>Out</w:t>
      </w:r>
      <w:r w:rsidR="004D34AA" w:rsidRPr="00FD3309">
        <w:rPr>
          <w:b/>
        </w:rPr>
        <w:t>FileList</w:t>
      </w:r>
      <w:r w:rsidR="008F1555">
        <w:t xml:space="preserve"> definitions. Generally, a component will pass its data in one or more files.</w:t>
      </w:r>
    </w:p>
    <w:p w14:paraId="3E1B5CCC" w14:textId="77777777" w:rsidR="00FD3309" w:rsidRPr="00F76BAF" w:rsidRDefault="00FD3309" w:rsidP="00877344">
      <w:r>
        <w:t xml:space="preserve">Let's look at an example, the Join component, which </w:t>
      </w:r>
      <w:r w:rsidR="008F1555">
        <w:t>inputs</w:t>
      </w:r>
      <w:r>
        <w:t xml:space="preserve"> two </w:t>
      </w:r>
      <w:r w:rsidRPr="008F1555">
        <w:t>text</w:t>
      </w:r>
      <w:r w:rsidR="008F1555">
        <w:t xml:space="preserve"> files and generates a single </w:t>
      </w:r>
      <w:r w:rsidRPr="008F1555">
        <w:t>tab-delimited</w:t>
      </w:r>
      <w:r>
        <w:t xml:space="preserve"> file</w:t>
      </w:r>
      <w:r w:rsidR="008F1555">
        <w:t xml:space="preserve"> which contains the joined data files</w:t>
      </w:r>
      <w:r>
        <w:t xml:space="preserve">. </w:t>
      </w:r>
    </w:p>
    <w:p w14:paraId="3AC3D3AE" w14:textId="3DD56DE0" w:rsidR="007C6743" w:rsidRDefault="00C234B8" w:rsidP="007C6743">
      <w:pPr>
        <w:keepNext/>
        <w:jc w:val="center"/>
      </w:pPr>
      <w:r>
        <w:rPr>
          <w:noProof/>
        </w:rPr>
        <w:drawing>
          <wp:inline distT="0" distB="0" distL="0" distR="0" wp14:anchorId="3FE4F5AE" wp14:editId="4DB1DCBE">
            <wp:extent cx="5800725" cy="24193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00725" cy="2419350"/>
                    </a:xfrm>
                    <a:prstGeom prst="rect">
                      <a:avLst/>
                    </a:prstGeom>
                  </pic:spPr>
                </pic:pic>
              </a:graphicData>
            </a:graphic>
          </wp:inline>
        </w:drawing>
      </w:r>
    </w:p>
    <w:p w14:paraId="059C7E53" w14:textId="1D50B16A" w:rsidR="00FD3309" w:rsidRDefault="007C6743" w:rsidP="007C6743">
      <w:pPr>
        <w:pStyle w:val="Caption"/>
        <w:jc w:val="center"/>
      </w:pPr>
      <w:r>
        <w:t xml:space="preserve">Figure </w:t>
      </w:r>
      <w:r w:rsidR="00BF6EE8">
        <w:fldChar w:fldCharType="begin"/>
      </w:r>
      <w:r w:rsidR="00BF6EE8">
        <w:instrText xml:space="preserve"> SEQ Figure \* ARABIC </w:instrText>
      </w:r>
      <w:r w:rsidR="00BF6EE8">
        <w:fldChar w:fldCharType="separate"/>
      </w:r>
      <w:r w:rsidR="00C234B8">
        <w:rPr>
          <w:noProof/>
        </w:rPr>
        <w:t>3</w:t>
      </w:r>
      <w:r w:rsidR="00BF6EE8">
        <w:rPr>
          <w:noProof/>
        </w:rPr>
        <w:fldChar w:fldCharType="end"/>
      </w:r>
      <w:r>
        <w:t xml:space="preserve"> The Join component accepts two text inputs and outputs a tab-delimited file.</w:t>
      </w:r>
    </w:p>
    <w:p w14:paraId="3BB2E442" w14:textId="4C474C41" w:rsidR="000A2E6A" w:rsidRPr="000A2E6A" w:rsidRDefault="000A2E6A" w:rsidP="000A2E6A">
      <w:r>
        <w:t xml:space="preserve">The Options panel for the </w:t>
      </w:r>
      <w:r w:rsidRPr="000A2E6A">
        <w:t>Join</w:t>
      </w:r>
      <w:r>
        <w:t xml:space="preserve"> component is also defined in the XSD. We will get into option definitions later.</w:t>
      </w:r>
    </w:p>
    <w:p w14:paraId="2B2019FF" w14:textId="77777777" w:rsidR="00C234B8" w:rsidRDefault="00885429" w:rsidP="00C234B8">
      <w:pPr>
        <w:keepNext/>
      </w:pPr>
      <w:r>
        <w:rPr>
          <w:noProof/>
        </w:rPr>
        <w:drawing>
          <wp:inline distT="0" distB="0" distL="0" distR="0" wp14:anchorId="3B387CC7" wp14:editId="0117BD15">
            <wp:extent cx="5972175" cy="2419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175" cy="2419350"/>
                    </a:xfrm>
                    <a:prstGeom prst="rect">
                      <a:avLst/>
                    </a:prstGeom>
                  </pic:spPr>
                </pic:pic>
              </a:graphicData>
            </a:graphic>
          </wp:inline>
        </w:drawing>
      </w:r>
    </w:p>
    <w:p w14:paraId="2EB4CC75" w14:textId="3C6D7D58" w:rsidR="00885429" w:rsidRPr="00885429" w:rsidRDefault="00C234B8" w:rsidP="00C234B8">
      <w:pPr>
        <w:pStyle w:val="Caption"/>
        <w:jc w:val="center"/>
      </w:pPr>
      <w:r>
        <w:t xml:space="preserve">Figure </w:t>
      </w:r>
      <w:r w:rsidR="00BF6EE8">
        <w:fldChar w:fldCharType="begin"/>
      </w:r>
      <w:r w:rsidR="00BF6EE8">
        <w:instrText xml:space="preserve"> SEQ Figure \* ARABIC </w:instrText>
      </w:r>
      <w:r w:rsidR="00BF6EE8">
        <w:fldChar w:fldCharType="separate"/>
      </w:r>
      <w:r>
        <w:rPr>
          <w:noProof/>
        </w:rPr>
        <w:t>4</w:t>
      </w:r>
      <w:r w:rsidR="00BF6EE8">
        <w:rPr>
          <w:noProof/>
        </w:rPr>
        <w:fldChar w:fldCharType="end"/>
      </w:r>
      <w:r>
        <w:t xml:space="preserve"> Example Join Options Panel</w:t>
      </w:r>
    </w:p>
    <w:p w14:paraId="5FA6EDE6" w14:textId="77777777" w:rsidR="008F1555" w:rsidRDefault="008F1555" w:rsidP="005508CB">
      <w:r>
        <w:lastRenderedPageBreak/>
        <w:t xml:space="preserve">Let's look at how to define the inputs and outputs in its XSD. Note that the </w:t>
      </w:r>
      <w:r w:rsidRPr="00F76BAF">
        <w:rPr>
          <w:i/>
        </w:rPr>
        <w:t>student-step</w:t>
      </w:r>
      <w:r>
        <w:t xml:space="preserve"> file type is a descendant of the </w:t>
      </w:r>
      <w:r>
        <w:rPr>
          <w:i/>
        </w:rPr>
        <w:t>text</w:t>
      </w:r>
      <w:r>
        <w:t xml:space="preserve"> file type. If you are uncertain which </w:t>
      </w:r>
      <w:r w:rsidRPr="00F76BAF">
        <w:t>file type</w:t>
      </w:r>
      <w:r>
        <w:t xml:space="preserve"> to use, then use the generic type </w:t>
      </w:r>
      <w:r w:rsidRPr="00F76BAF">
        <w:rPr>
          <w:i/>
        </w:rPr>
        <w:t>file</w:t>
      </w:r>
      <w:r>
        <w:t>, as it matches any file type. See Appendix A – Existing File Types for more information on the file type hierarchy.</w:t>
      </w:r>
    </w:p>
    <w:p w14:paraId="22016FCA" w14:textId="77777777" w:rsidR="00A14E7C" w:rsidRDefault="00A14E7C" w:rsidP="00A14E7C">
      <w:pPr>
        <w:pStyle w:val="Heading3"/>
      </w:pPr>
      <w:r>
        <w:t>Inputs</w:t>
      </w:r>
    </w:p>
    <w:p w14:paraId="2C2A6D0E" w14:textId="77777777" w:rsidR="00294CC0" w:rsidRDefault="00294CC0" w:rsidP="00294CC0">
      <w:r>
        <w:t xml:space="preserve">A component can have 0 or more inputs. </w:t>
      </w:r>
      <w:r w:rsidR="00265A19">
        <w:t xml:space="preserve">The Join component requires two </w:t>
      </w:r>
      <w:r w:rsidR="00265A19" w:rsidRPr="00265A19">
        <w:rPr>
          <w:i/>
        </w:rPr>
        <w:t>text</w:t>
      </w:r>
      <w:r w:rsidR="00265A19" w:rsidRPr="00265A19">
        <w:t xml:space="preserve"> inputs</w:t>
      </w:r>
      <w:r w:rsidR="00712B4C">
        <w:t xml:space="preserve">. </w:t>
      </w:r>
      <w:r>
        <w:t xml:space="preserve">We use a numeric suffix to differentiate the input nodes, e.g. InFileList0, InFileList1, etc. </w:t>
      </w:r>
    </w:p>
    <w:p w14:paraId="72A66F4D" w14:textId="77777777" w:rsidR="00EA4D26" w:rsidRDefault="00265E99" w:rsidP="00294CC0">
      <w:r>
        <w:t xml:space="preserve">The </w:t>
      </w:r>
      <w:r w:rsidRPr="00265E99">
        <w:rPr>
          <w:b/>
        </w:rPr>
        <w:t>InputDefinitionX</w:t>
      </w:r>
      <w:r>
        <w:t xml:space="preserve"> blocks never change. You will need one for each input, e.g. InputDefinition0, InputDefinion1. The </w:t>
      </w:r>
      <w:r w:rsidRPr="00265E99">
        <w:rPr>
          <w:b/>
        </w:rPr>
        <w:t>InFileListX</w:t>
      </w:r>
      <w:r>
        <w:t xml:space="preserve"> blocks define the expected file type—text in this case. The </w:t>
      </w:r>
      <w:r w:rsidRPr="00265E99">
        <w:rPr>
          <w:b/>
        </w:rPr>
        <w:t>InputType</w:t>
      </w:r>
      <w:r w:rsidRPr="00265E99">
        <w:t xml:space="preserve"> </w:t>
      </w:r>
      <w:r>
        <w:t>block is used to finalize the definition and the order of the inputs (if the text1 were listed first, it would be treated as the first input node).</w:t>
      </w:r>
      <w:r w:rsidR="00A43C85">
        <w:t xml:space="preserve"> </w:t>
      </w:r>
    </w:p>
    <w:p w14:paraId="7608C62B" w14:textId="77777777" w:rsidR="00265E99" w:rsidRPr="00A43C85" w:rsidRDefault="00A43C85" w:rsidP="00294CC0">
      <w:r>
        <w:t xml:space="preserve">Lastly, there is an optional element included below, </w:t>
      </w:r>
      <w:r w:rsidRPr="00A43C85">
        <w:rPr>
          <w:b/>
        </w:rPr>
        <w:t>InputLabel</w:t>
      </w:r>
      <w:r>
        <w:t xml:space="preserve">. It is used to suggest the type of file that the input should receive, and it parallels the </w:t>
      </w:r>
      <w:r w:rsidRPr="00A43C85">
        <w:rPr>
          <w:b/>
        </w:rPr>
        <w:t>InputType</w:t>
      </w:r>
      <w:r>
        <w:t xml:space="preserve"> element.</w:t>
      </w:r>
      <w:r w:rsidR="00EA4D26">
        <w:t xml:space="preserve"> Note that there are no OutputLabel or OptionFileLabel elements since they are not needed. If no InputLabel is included, the UI will use the most generic file type, "file".</w:t>
      </w:r>
    </w:p>
    <w:p w14:paraId="49A760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color w:val="008080"/>
          <w:sz w:val="16"/>
          <w:szCs w:val="16"/>
        </w:rPr>
        <w:t>&gt;</w:t>
      </w:r>
    </w:p>
    <w:p w14:paraId="353671D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04BA671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7E121F0B"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183DD7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1784999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505189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3F8E01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5ED829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43B8E235"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6CAD9EE"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4F174EA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color w:val="008080"/>
          <w:sz w:val="16"/>
          <w:szCs w:val="16"/>
        </w:rPr>
        <w:t>&gt;</w:t>
      </w:r>
    </w:p>
    <w:p w14:paraId="4C31830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27BC6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0188A551"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23ABB2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522B1093"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5927C65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65F204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10AC21B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36967AFE"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45F9325F" w14:textId="77777777" w:rsidR="00265E99" w:rsidRDefault="00265E99" w:rsidP="00294CC0">
      <w:pPr>
        <w:autoSpaceDE w:val="0"/>
        <w:autoSpaceDN w:val="0"/>
        <w:adjustRightInd w:val="0"/>
        <w:spacing w:after="0" w:line="240" w:lineRule="auto"/>
        <w:rPr>
          <w:rFonts w:ascii="Consolas" w:hAnsi="Consolas" w:cs="Consolas"/>
          <w:sz w:val="16"/>
          <w:szCs w:val="16"/>
        </w:rPr>
      </w:pPr>
    </w:p>
    <w:p w14:paraId="040E4706"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"InFileList0"</w:t>
      </w:r>
      <w:r>
        <w:rPr>
          <w:rFonts w:ascii="Consolas" w:hAnsi="Consolas" w:cs="Consolas"/>
          <w:color w:val="008080"/>
          <w:sz w:val="16"/>
          <w:szCs w:val="16"/>
        </w:rPr>
        <w:t>&gt;</w:t>
      </w:r>
    </w:p>
    <w:p w14:paraId="32C762DC"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62855C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7470AF67"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205EE04"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888E2FF" w14:textId="77777777" w:rsidR="00294CC0" w:rsidRDefault="00294CC0" w:rsidP="00294CC0">
      <w:pPr>
        <w:autoSpaceDE w:val="0"/>
        <w:autoSpaceDN w:val="0"/>
        <w:adjustRightInd w:val="0"/>
        <w:spacing w:after="0" w:line="240" w:lineRule="auto"/>
        <w:rPr>
          <w:rFonts w:ascii="Consolas" w:hAnsi="Consolas" w:cs="Consolas"/>
          <w:sz w:val="16"/>
          <w:szCs w:val="16"/>
        </w:rPr>
      </w:pPr>
    </w:p>
    <w:p w14:paraId="16793EC9"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"InFileList1"</w:t>
      </w:r>
      <w:r>
        <w:rPr>
          <w:rFonts w:ascii="Consolas" w:hAnsi="Consolas" w:cs="Consolas"/>
          <w:color w:val="008080"/>
          <w:sz w:val="16"/>
          <w:szCs w:val="16"/>
        </w:rPr>
        <w:t>&gt;</w:t>
      </w:r>
    </w:p>
    <w:p w14:paraId="446A58F2"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E31108"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w:t>
      </w:r>
      <w:r w:rsidR="00A43C85">
        <w:rPr>
          <w:rFonts w:ascii="Consolas" w:hAnsi="Consolas" w:cs="Consolas"/>
          <w:i/>
          <w:iCs/>
          <w:color w:val="2A00FF"/>
          <w:sz w:val="16"/>
          <w:szCs w:val="16"/>
        </w:rPr>
        <w:t>file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281146EF" w14:textId="77777777" w:rsidR="00294CC0" w:rsidRDefault="00294CC0" w:rsidP="00294CC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9DB0F4C" w14:textId="77777777" w:rsidR="00265E99" w:rsidRDefault="00294CC0" w:rsidP="00265E99">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3E6B399" w14:textId="77777777" w:rsidR="00A43C85" w:rsidRDefault="00A43C85" w:rsidP="00A43C85">
      <w:pPr>
        <w:autoSpaceDE w:val="0"/>
        <w:autoSpaceDN w:val="0"/>
        <w:adjustRightInd w:val="0"/>
        <w:spacing w:after="0" w:line="240" w:lineRule="auto"/>
        <w:rPr>
          <w:rFonts w:ascii="Consolas" w:hAnsi="Consolas" w:cs="Consolas"/>
          <w:sz w:val="16"/>
          <w:szCs w:val="16"/>
        </w:rPr>
      </w:pPr>
    </w:p>
    <w:p w14:paraId="6484B804"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"InputLabel"</w:t>
      </w:r>
      <w:r>
        <w:rPr>
          <w:rFonts w:ascii="Consolas" w:hAnsi="Consolas" w:cs="Consolas"/>
          <w:color w:val="008080"/>
          <w:sz w:val="16"/>
          <w:szCs w:val="16"/>
        </w:rPr>
        <w:t>&gt;</w:t>
      </w:r>
    </w:p>
    <w:p w14:paraId="52945D93"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20D6AE5D"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66EBF715"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"xs:string"</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0572BD8B" w14:textId="77777777" w:rsidR="00A43C85" w:rsidRDefault="00A43C85" w:rsidP="00A43C8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DDE39F7" w14:textId="77777777" w:rsidR="00A43C85" w:rsidRDefault="00A43C85" w:rsidP="00A43C85">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62829B" w14:textId="77777777" w:rsidR="00265E99" w:rsidRDefault="00265E99" w:rsidP="00265E99">
      <w:pPr>
        <w:autoSpaceDE w:val="0"/>
        <w:autoSpaceDN w:val="0"/>
        <w:adjustRightInd w:val="0"/>
        <w:spacing w:after="0" w:line="240" w:lineRule="auto"/>
        <w:rPr>
          <w:rFonts w:ascii="Consolas" w:hAnsi="Consolas" w:cs="Consolas"/>
          <w:sz w:val="16"/>
          <w:szCs w:val="16"/>
        </w:rPr>
      </w:pPr>
    </w:p>
    <w:p w14:paraId="6B39784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"InputType"</w:t>
      </w:r>
      <w:r>
        <w:rPr>
          <w:rFonts w:ascii="Consolas" w:hAnsi="Consolas" w:cs="Consolas"/>
          <w:color w:val="008080"/>
          <w:sz w:val="16"/>
          <w:szCs w:val="16"/>
        </w:rPr>
        <w:t>&gt;</w:t>
      </w:r>
    </w:p>
    <w:p w14:paraId="16C750E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7764D34"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"InputDefinition0"</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07CCE10"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"input1"</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"InputDefinition1"</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008080"/>
          <w:sz w:val="16"/>
          <w:szCs w:val="16"/>
        </w:rPr>
        <w:t>/&gt;</w:t>
      </w:r>
    </w:p>
    <w:p w14:paraId="1EF9ED31"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750D3F2C" w14:textId="77777777" w:rsidR="00265E99" w:rsidRDefault="00265E99" w:rsidP="00265E99">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194D1CD" w14:textId="77777777" w:rsidR="007D0A69" w:rsidRDefault="007D0A69" w:rsidP="00294CC0">
      <w:pPr>
        <w:autoSpaceDE w:val="0"/>
        <w:autoSpaceDN w:val="0"/>
        <w:adjustRightInd w:val="0"/>
        <w:spacing w:after="0" w:line="240" w:lineRule="auto"/>
      </w:pPr>
    </w:p>
    <w:p w14:paraId="2433AD5C" w14:textId="67743EA9" w:rsidR="000F7C6F" w:rsidRDefault="000F7C6F" w:rsidP="007D0A69">
      <w:pPr>
        <w:pStyle w:val="Heading4"/>
      </w:pPr>
      <w:r>
        <w:t>Required vs. Optional Inputs</w:t>
      </w:r>
    </w:p>
    <w:p w14:paraId="1E0A920B" w14:textId="3C7C8715" w:rsidR="000F7C6F" w:rsidRDefault="000F7C6F" w:rsidP="000F7C6F">
      <w:pPr>
        <w:autoSpaceDE w:val="0"/>
        <w:autoSpaceDN w:val="0"/>
        <w:adjustRightInd w:val="0"/>
        <w:spacing w:after="0" w:line="240" w:lineRule="auto"/>
      </w:pPr>
      <w:r w:rsidRPr="000F7C6F">
        <w:rPr>
          <w:i/>
        </w:rPr>
        <w:t>Required inputs</w:t>
      </w:r>
      <w:r>
        <w:t xml:space="preserve"> will display an error to the user if the input file does not exist. </w:t>
      </w:r>
      <w:r w:rsidRPr="000F7C6F">
        <w:rPr>
          <w:i/>
        </w:rPr>
        <w:t>Optional inputs</w:t>
      </w:r>
      <w:r>
        <w:t xml:space="preserve"> will still allow a component to execute without any provided input, but if input is given, it will take advantage. To make an input file required, the InputType definition should have minOccurs="1", or simply set it to “0” to make it optional.</w:t>
      </w:r>
    </w:p>
    <w:p w14:paraId="16917C0D" w14:textId="77777777" w:rsidR="000F7C6F" w:rsidRDefault="000F7C6F" w:rsidP="000F7C6F">
      <w:pPr>
        <w:autoSpaceDE w:val="0"/>
        <w:autoSpaceDN w:val="0"/>
        <w:adjustRightInd w:val="0"/>
        <w:spacing w:after="0" w:line="240" w:lineRule="auto"/>
      </w:pPr>
      <w:r>
        <w:t>&lt;</w:t>
      </w:r>
      <w:proofErr w:type="gramStart"/>
      <w:r>
        <w:t>xs:complexType</w:t>
      </w:r>
      <w:proofErr w:type="gramEnd"/>
      <w:r>
        <w:t xml:space="preserve"> </w:t>
      </w:r>
      <w:r w:rsidRPr="000F7C6F">
        <w:rPr>
          <w:b/>
        </w:rPr>
        <w:t>name="InputType"</w:t>
      </w:r>
      <w:r>
        <w:t>&gt;</w:t>
      </w:r>
    </w:p>
    <w:p w14:paraId="6650C035"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42EAA804" w14:textId="77777777" w:rsidR="000F7C6F" w:rsidRDefault="000F7C6F" w:rsidP="000F7C6F">
      <w:pPr>
        <w:autoSpaceDE w:val="0"/>
        <w:autoSpaceDN w:val="0"/>
        <w:adjustRightInd w:val="0"/>
        <w:spacing w:after="0" w:line="240" w:lineRule="auto"/>
      </w:pPr>
      <w:r>
        <w:t xml:space="preserve">     &lt;</w:t>
      </w:r>
      <w:proofErr w:type="gramStart"/>
      <w:r>
        <w:t>xs:element</w:t>
      </w:r>
      <w:proofErr w:type="gramEnd"/>
      <w:r>
        <w:t xml:space="preserve"> name="input0" type="InputDefinition0" </w:t>
      </w:r>
      <w:r w:rsidRPr="000F7C6F">
        <w:rPr>
          <w:b/>
        </w:rPr>
        <w:t>minOccurs="1"</w:t>
      </w:r>
      <w:r>
        <w:t xml:space="preserve"> /&gt;</w:t>
      </w:r>
    </w:p>
    <w:p w14:paraId="3F3C7779" w14:textId="77777777" w:rsidR="000F7C6F" w:rsidRDefault="000F7C6F" w:rsidP="000F7C6F">
      <w:pPr>
        <w:autoSpaceDE w:val="0"/>
        <w:autoSpaceDN w:val="0"/>
        <w:adjustRightInd w:val="0"/>
        <w:spacing w:after="0" w:line="240" w:lineRule="auto"/>
      </w:pPr>
      <w:r>
        <w:t xml:space="preserve">   &lt;/</w:t>
      </w:r>
      <w:proofErr w:type="gramStart"/>
      <w:r>
        <w:t>xs:all</w:t>
      </w:r>
      <w:proofErr w:type="gramEnd"/>
      <w:r>
        <w:t>&gt;</w:t>
      </w:r>
    </w:p>
    <w:p w14:paraId="1D838BA5" w14:textId="7BCA892A" w:rsidR="000F7C6F" w:rsidRDefault="000F7C6F" w:rsidP="000F7C6F">
      <w:pPr>
        <w:autoSpaceDE w:val="0"/>
        <w:autoSpaceDN w:val="0"/>
        <w:adjustRightInd w:val="0"/>
        <w:spacing w:after="0" w:line="240" w:lineRule="auto"/>
      </w:pPr>
      <w:r>
        <w:t xml:space="preserve"> &lt;/</w:t>
      </w:r>
      <w:proofErr w:type="gramStart"/>
      <w:r>
        <w:t>xs:complexType</w:t>
      </w:r>
      <w:proofErr w:type="gramEnd"/>
      <w:r>
        <w:t>&gt;</w:t>
      </w:r>
    </w:p>
    <w:p w14:paraId="23FCFB8F" w14:textId="77777777" w:rsidR="007D0A69" w:rsidRDefault="007D0A69" w:rsidP="000F7C6F">
      <w:pPr>
        <w:autoSpaceDE w:val="0"/>
        <w:autoSpaceDN w:val="0"/>
        <w:adjustRightInd w:val="0"/>
        <w:spacing w:after="0" w:line="240" w:lineRule="auto"/>
      </w:pPr>
    </w:p>
    <w:p w14:paraId="09A5F272" w14:textId="77777777" w:rsidR="00265E99" w:rsidRDefault="00A14E7C" w:rsidP="00A14E7C">
      <w:pPr>
        <w:pStyle w:val="Heading3"/>
      </w:pPr>
      <w:r>
        <w:t>Outputs</w:t>
      </w:r>
    </w:p>
    <w:p w14:paraId="3E52C1A7" w14:textId="77777777" w:rsidR="00A14E7C" w:rsidRDefault="00A14E7C" w:rsidP="00A14E7C">
      <w:pPr>
        <w:rPr>
          <w:rFonts w:ascii="Consolas" w:hAnsi="Consolas" w:cs="Consolas"/>
          <w:sz w:val="16"/>
          <w:szCs w:val="16"/>
        </w:rPr>
      </w:pPr>
      <w:r>
        <w:t xml:space="preserve">The output definitions are </w:t>
      </w:r>
      <w:proofErr w:type="gramStart"/>
      <w:r>
        <w:t>similar to</w:t>
      </w:r>
      <w:proofErr w:type="gramEnd"/>
      <w:r>
        <w:t xml:space="preserve"> the input definitions. One must include </w:t>
      </w:r>
      <w:proofErr w:type="gramStart"/>
      <w:r w:rsidRPr="00A14E7C">
        <w:rPr>
          <w:b/>
        </w:rPr>
        <w:t>OutputDefinitionX</w:t>
      </w:r>
      <w:r>
        <w:t xml:space="preserve">,  </w:t>
      </w:r>
      <w:r w:rsidRPr="00A14E7C">
        <w:rPr>
          <w:b/>
        </w:rPr>
        <w:t>OutFileListX</w:t>
      </w:r>
      <w:proofErr w:type="gramEnd"/>
      <w:r>
        <w:t xml:space="preserve">, and the </w:t>
      </w:r>
      <w:r w:rsidRPr="00A14E7C">
        <w:rPr>
          <w:b/>
        </w:rPr>
        <w:t>OutputType</w:t>
      </w:r>
      <w:r>
        <w:t xml:space="preserve">. As in the InputType, the OutputType defines the order of the output nodes. In our example, we only have one output, but we still must include a reference to it in the </w:t>
      </w:r>
      <w:r w:rsidRPr="00A14E7C">
        <w:rPr>
          <w:b/>
        </w:rPr>
        <w:t>OutputType</w:t>
      </w:r>
      <w:r>
        <w:t>.</w:t>
      </w:r>
    </w:p>
    <w:p w14:paraId="07DBED0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color w:val="008080"/>
          <w:sz w:val="16"/>
          <w:szCs w:val="16"/>
        </w:rPr>
        <w:t>&gt;</w:t>
      </w:r>
    </w:p>
    <w:p w14:paraId="1B20D25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53291FF"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"InputContainer"</w:t>
      </w:r>
      <w:r>
        <w:rPr>
          <w:rFonts w:ascii="Consolas" w:hAnsi="Consolas" w:cs="Consolas"/>
          <w:color w:val="008080"/>
          <w:sz w:val="16"/>
          <w:szCs w:val="16"/>
        </w:rPr>
        <w:t>&gt;</w:t>
      </w:r>
    </w:p>
    <w:p w14:paraId="1017D28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CF47EA6"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008080"/>
          <w:sz w:val="16"/>
          <w:szCs w:val="16"/>
        </w:rPr>
        <w:t>/&gt;</w:t>
      </w:r>
    </w:p>
    <w:p w14:paraId="4AAB9EF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xs:any</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"0"</w:t>
      </w:r>
      <w:r>
        <w:rPr>
          <w:rFonts w:ascii="Consolas" w:hAnsi="Consolas" w:cs="Consolas"/>
          <w:sz w:val="16"/>
          <w:szCs w:val="16"/>
        </w:rPr>
        <w:t xml:space="preserve"> </w:t>
      </w:r>
      <w:r>
        <w:rPr>
          <w:rFonts w:ascii="Consolas" w:hAnsi="Consolas" w:cs="Consolas"/>
          <w:color w:val="7F007F"/>
          <w:sz w:val="16"/>
          <w:szCs w:val="16"/>
        </w:rPr>
        <w:t>processContents</w:t>
      </w:r>
      <w:r>
        <w:rPr>
          <w:rFonts w:ascii="Consolas" w:hAnsi="Consolas" w:cs="Consolas"/>
          <w:color w:val="000000"/>
          <w:sz w:val="16"/>
          <w:szCs w:val="16"/>
        </w:rPr>
        <w:t>=</w:t>
      </w:r>
      <w:r>
        <w:rPr>
          <w:rFonts w:ascii="Consolas" w:hAnsi="Consolas" w:cs="Consolas"/>
          <w:i/>
          <w:iCs/>
          <w:color w:val="2A00FF"/>
          <w:sz w:val="16"/>
          <w:szCs w:val="16"/>
        </w:rPr>
        <w:t>"skip"</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"unbounded"</w:t>
      </w:r>
      <w:r>
        <w:rPr>
          <w:rFonts w:ascii="Consolas" w:hAnsi="Consolas" w:cs="Consolas"/>
          <w:sz w:val="16"/>
          <w:szCs w:val="16"/>
        </w:rPr>
        <w:t xml:space="preserve"> </w:t>
      </w:r>
      <w:r>
        <w:rPr>
          <w:rFonts w:ascii="Consolas" w:hAnsi="Consolas" w:cs="Consolas"/>
          <w:color w:val="008080"/>
          <w:sz w:val="16"/>
          <w:szCs w:val="16"/>
        </w:rPr>
        <w:t>/&gt;</w:t>
      </w:r>
    </w:p>
    <w:p w14:paraId="34FD481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3C43BBA"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4A343B7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50D935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7D4BC6A"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774D0B0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"OutputType"</w:t>
      </w:r>
      <w:r>
        <w:rPr>
          <w:rFonts w:ascii="Consolas" w:hAnsi="Consolas" w:cs="Consolas"/>
          <w:color w:val="008080"/>
          <w:sz w:val="16"/>
          <w:szCs w:val="16"/>
        </w:rPr>
        <w:t>&gt;</w:t>
      </w:r>
    </w:p>
    <w:p w14:paraId="61AD8B59"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9C7B3F7"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"output0"</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"OutputDefinition0"</w:t>
      </w:r>
      <w:r>
        <w:rPr>
          <w:rFonts w:ascii="Consolas" w:hAnsi="Consolas" w:cs="Consolas"/>
          <w:sz w:val="16"/>
          <w:szCs w:val="16"/>
        </w:rPr>
        <w:t xml:space="preserve"> </w:t>
      </w:r>
      <w:r>
        <w:rPr>
          <w:rFonts w:ascii="Consolas" w:hAnsi="Consolas" w:cs="Consolas"/>
          <w:color w:val="008080"/>
          <w:sz w:val="16"/>
          <w:szCs w:val="16"/>
        </w:rPr>
        <w:t>/&gt;</w:t>
      </w:r>
    </w:p>
    <w:p w14:paraId="5D4FF461"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5F5F0B6C"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C46146F" w14:textId="77777777" w:rsidR="00A14E7C" w:rsidRDefault="00A14E7C" w:rsidP="00A14E7C">
      <w:pPr>
        <w:autoSpaceDE w:val="0"/>
        <w:autoSpaceDN w:val="0"/>
        <w:adjustRightInd w:val="0"/>
        <w:spacing w:after="0" w:line="240" w:lineRule="auto"/>
        <w:rPr>
          <w:rFonts w:ascii="Consolas" w:hAnsi="Consolas" w:cs="Consolas"/>
          <w:sz w:val="16"/>
          <w:szCs w:val="16"/>
        </w:rPr>
      </w:pPr>
    </w:p>
    <w:p w14:paraId="078ADD3D"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"OutFileList0"</w:t>
      </w:r>
      <w:r>
        <w:rPr>
          <w:rFonts w:ascii="Consolas" w:hAnsi="Consolas" w:cs="Consolas"/>
          <w:color w:val="008080"/>
          <w:sz w:val="16"/>
          <w:szCs w:val="16"/>
        </w:rPr>
        <w:t>&gt;</w:t>
      </w:r>
    </w:p>
    <w:p w14:paraId="75562AC0"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5B2ED6E"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C4B5B2B" w14:textId="77777777" w:rsidR="00A14E7C" w:rsidRDefault="00A14E7C" w:rsidP="00A14E7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2DBE857B" w14:textId="0E6B4E61" w:rsidR="004D34AA" w:rsidRPr="009A20AF" w:rsidRDefault="00A14E7C" w:rsidP="0087734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0113787C" w14:textId="64814834" w:rsidR="00282B00" w:rsidRDefault="0038464A" w:rsidP="00282B00">
      <w:pPr>
        <w:pStyle w:val="Heading3"/>
      </w:pPr>
      <w:r>
        <w:t>Import Components (</w:t>
      </w:r>
      <w:r w:rsidR="00282B00">
        <w:t>Components Without Inputs</w:t>
      </w:r>
      <w:r>
        <w:t>)</w:t>
      </w:r>
    </w:p>
    <w:p w14:paraId="0162C736" w14:textId="63F71F3E" w:rsidR="00D07148" w:rsidRDefault="005A197D" w:rsidP="00D07148">
      <w:r w:rsidRPr="005A197D">
        <w:rPr>
          <w:b/>
        </w:rPr>
        <w:t>Import</w:t>
      </w:r>
      <w:r>
        <w:t xml:space="preserve"> components do not </w:t>
      </w:r>
      <w:r w:rsidR="00877344">
        <w:t xml:space="preserve">have an </w:t>
      </w:r>
      <w:r w:rsidR="00877344" w:rsidRPr="00BC6AB8">
        <w:rPr>
          <w:b/>
        </w:rPr>
        <w:t>InputType</w:t>
      </w:r>
      <w:r w:rsidR="00183CD9" w:rsidRPr="00183CD9">
        <w:t xml:space="preserve"> definition</w:t>
      </w:r>
      <w:r w:rsidR="00326FAB">
        <w:t>, as its files are provided by the user or from an external repository</w:t>
      </w:r>
      <w:r w:rsidR="00B40D5B">
        <w:t xml:space="preserve">. </w:t>
      </w:r>
      <w:r w:rsidR="00326FAB">
        <w:t>Defining a simple import can be done with the File Upload Option in the next section.</w:t>
      </w:r>
    </w:p>
    <w:p w14:paraId="583D9B4D" w14:textId="10FBE562" w:rsidR="00B40D5B" w:rsidRDefault="00265BBD" w:rsidP="00D07148">
      <w:pPr>
        <w:jc w:val="center"/>
      </w:pPr>
      <w:r>
        <w:rPr>
          <w:noProof/>
        </w:rPr>
        <w:drawing>
          <wp:inline distT="0" distB="0" distL="0" distR="0" wp14:anchorId="2A9B9D38" wp14:editId="063F0AB5">
            <wp:extent cx="1857375" cy="8844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149" cy="891023"/>
                    </a:xfrm>
                    <a:prstGeom prst="rect">
                      <a:avLst/>
                    </a:prstGeom>
                  </pic:spPr>
                </pic:pic>
              </a:graphicData>
            </a:graphic>
          </wp:inline>
        </w:drawing>
      </w:r>
    </w:p>
    <w:p w14:paraId="4E7BCD43" w14:textId="270633DE" w:rsidR="00877344" w:rsidRDefault="00B40D5B" w:rsidP="00B40D5B">
      <w:pPr>
        <w:pStyle w:val="Caption"/>
        <w:jc w:val="center"/>
      </w:pPr>
      <w:r>
        <w:lastRenderedPageBreak/>
        <w:t xml:space="preserve">Figure </w:t>
      </w:r>
      <w:r w:rsidR="00BF6EE8">
        <w:fldChar w:fldCharType="begin"/>
      </w:r>
      <w:r w:rsidR="00BF6EE8">
        <w:instrText xml:space="preserve"> SEQ Figure \* ARABIC </w:instrText>
      </w:r>
      <w:r w:rsidR="00BF6EE8">
        <w:fldChar w:fldCharType="separate"/>
      </w:r>
      <w:r w:rsidR="00C234B8">
        <w:rPr>
          <w:noProof/>
        </w:rPr>
        <w:t>5</w:t>
      </w:r>
      <w:r w:rsidR="00BF6EE8">
        <w:rPr>
          <w:noProof/>
        </w:rPr>
        <w:fldChar w:fldCharType="end"/>
      </w:r>
      <w:r>
        <w:t xml:space="preserve"> </w:t>
      </w:r>
      <w:r w:rsidRPr="008B524A">
        <w:t>An Import co</w:t>
      </w:r>
      <w:r w:rsidR="00326FAB">
        <w:t>mponent does not have inputs</w:t>
      </w:r>
    </w:p>
    <w:p w14:paraId="7E7E5994" w14:textId="77777777" w:rsidR="00BF2F0C" w:rsidRDefault="00BF2F0C" w:rsidP="00FE57A5">
      <w:pPr>
        <w:pStyle w:val="Heading2"/>
      </w:pPr>
    </w:p>
    <w:p w14:paraId="4F51078B" w14:textId="70FD78EC" w:rsidR="00796180" w:rsidRDefault="00796180" w:rsidP="00796180">
      <w:pPr>
        <w:pStyle w:val="Heading3"/>
      </w:pPr>
      <w:r>
        <w:t>Extracting Compressed</w:t>
      </w:r>
      <w:r w:rsidR="00AC45E6">
        <w:t xml:space="preserve"> Input Files (zip, tar.gz, tar.bz2)</w:t>
      </w:r>
    </w:p>
    <w:p w14:paraId="1EFBC6CD" w14:textId="4C5D7DAE" w:rsidR="00796180" w:rsidRDefault="008A6999" w:rsidP="00796180">
      <w:r>
        <w:t>The component wrapper provides a convenience method for extracting a compressed input file (.zip</w:t>
      </w:r>
      <w:proofErr w:type="gramStart"/>
      <w:r>
        <w:t>, .</w:t>
      </w:r>
      <w:proofErr w:type="gramEnd"/>
      <w:r>
        <w:t xml:space="preserve">tar.gz, or .tar.bz2) and returning the output directory. The uncompressed folder can then be used for further work. In the following example, </w:t>
      </w:r>
      <w:r w:rsidR="007C6F83">
        <w:t xml:space="preserve">a compressed file is extracted to a temporary directory. This directory (zipOutputDirectory) is used to obtain a file known to exist in the zip (ds1_student_step_export.txt). The text file is then substituted for the zip file in the argument -file0 when </w:t>
      </w:r>
      <w:proofErr w:type="gramStart"/>
      <w:r w:rsidR="007C6F83">
        <w:t>runExternal(</w:t>
      </w:r>
      <w:proofErr w:type="gramEnd"/>
      <w:r w:rsidR="007C6F83">
        <w:t xml:space="preserve">) is called. Note that </w:t>
      </w:r>
      <w:proofErr w:type="gramStart"/>
      <w:r w:rsidR="007C6F83">
        <w:t>runExternal(</w:t>
      </w:r>
      <w:proofErr w:type="gramEnd"/>
      <w:r w:rsidR="007C6F83">
        <w:t>) calls the program specified in your component’s build.properties file.</w:t>
      </w:r>
    </w:p>
    <w:p w14:paraId="5A79C003"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646464"/>
          <w:sz w:val="18"/>
          <w:szCs w:val="18"/>
        </w:rPr>
        <w:t>@Override</w:t>
      </w:r>
    </w:p>
    <w:p w14:paraId="0BC81B9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b/>
          <w:bCs/>
          <w:color w:val="7F0055"/>
          <w:sz w:val="18"/>
          <w:szCs w:val="18"/>
        </w:rPr>
        <w:t>protected</w:t>
      </w:r>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void</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runComponent(</w:t>
      </w:r>
      <w:proofErr w:type="gramEnd"/>
      <w:r w:rsidRPr="008A6999">
        <w:rPr>
          <w:rFonts w:ascii="Consolas" w:hAnsi="Consolas" w:cs="Consolas"/>
          <w:color w:val="000000"/>
          <w:sz w:val="18"/>
          <w:szCs w:val="18"/>
        </w:rPr>
        <w:t>) {</w:t>
      </w:r>
    </w:p>
    <w:p w14:paraId="2FA07833" w14:textId="40F9089F" w:rsid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sidRPr="008A6999">
        <w:rPr>
          <w:rFonts w:ascii="Consolas" w:hAnsi="Consolas" w:cs="Consolas"/>
          <w:color w:val="3F7F5F"/>
          <w:sz w:val="18"/>
          <w:szCs w:val="18"/>
        </w:rPr>
        <w:t xml:space="preserve">// Get the </w:t>
      </w:r>
      <w:r>
        <w:rPr>
          <w:rFonts w:ascii="Consolas" w:hAnsi="Consolas" w:cs="Consolas"/>
          <w:color w:val="3F7F5F"/>
          <w:sz w:val="18"/>
          <w:szCs w:val="18"/>
        </w:rPr>
        <w:t>first file (zip) on the first input node:</w:t>
      </w:r>
    </w:p>
    <w:p w14:paraId="00ED7C51" w14:textId="3A88DD59"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 0;</w:t>
      </w:r>
    </w:p>
    <w:p w14:paraId="31C6D3F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Integer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 0;</w:t>
      </w:r>
    </w:p>
    <w:p w14:paraId="33BF8354"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null</w:t>
      </w:r>
      <w:r w:rsidRPr="008A6999">
        <w:rPr>
          <w:rFonts w:ascii="Consolas" w:hAnsi="Consolas" w:cs="Consolas"/>
          <w:color w:val="000000"/>
          <w:sz w:val="18"/>
          <w:szCs w:val="18"/>
        </w:rPr>
        <w:t>;</w:t>
      </w:r>
    </w:p>
    <w:p w14:paraId="551DFA81" w14:textId="01D4BAF0" w:rsidR="00796180"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try</w:t>
      </w:r>
      <w:r w:rsidRPr="008A6999">
        <w:rPr>
          <w:rFonts w:ascii="Consolas" w:hAnsi="Consolas" w:cs="Consolas"/>
          <w:color w:val="000000"/>
          <w:sz w:val="18"/>
          <w:szCs w:val="18"/>
        </w:rPr>
        <w:t xml:space="preserve"> {</w:t>
      </w:r>
    </w:p>
    <w:p w14:paraId="59144C19" w14:textId="218DA4F1" w:rsidR="007C6F83" w:rsidRPr="007C6F83" w:rsidRDefault="007C6F83" w:rsidP="00796180">
      <w:pPr>
        <w:autoSpaceDE w:val="0"/>
        <w:autoSpaceDN w:val="0"/>
        <w:adjustRightInd w:val="0"/>
        <w:spacing w:after="0" w:line="240" w:lineRule="auto"/>
        <w:rPr>
          <w:rFonts w:ascii="Consolas" w:hAnsi="Consolas" w:cs="Consolas"/>
          <w:color w:val="3F7F5F"/>
          <w:sz w:val="18"/>
          <w:szCs w:val="18"/>
        </w:rPr>
      </w:pPr>
      <w:r>
        <w:rPr>
          <w:rFonts w:ascii="Consolas" w:hAnsi="Consolas" w:cs="Consolas"/>
          <w:sz w:val="18"/>
          <w:szCs w:val="18"/>
        </w:rPr>
        <w:tab/>
      </w:r>
      <w:r>
        <w:rPr>
          <w:rFonts w:ascii="Consolas" w:hAnsi="Consolas" w:cs="Consolas"/>
          <w:sz w:val="18"/>
          <w:szCs w:val="18"/>
        </w:rPr>
        <w:tab/>
      </w:r>
      <w:r w:rsidRPr="008A6999">
        <w:rPr>
          <w:rFonts w:ascii="Consolas" w:hAnsi="Consolas" w:cs="Consolas"/>
          <w:color w:val="3F7F5F"/>
          <w:sz w:val="18"/>
          <w:szCs w:val="18"/>
        </w:rPr>
        <w:t xml:space="preserve">// </w:t>
      </w:r>
      <w:r>
        <w:rPr>
          <w:rFonts w:ascii="Consolas" w:hAnsi="Consolas" w:cs="Consolas"/>
          <w:color w:val="3F7F5F"/>
          <w:sz w:val="18"/>
          <w:szCs w:val="18"/>
        </w:rPr>
        <w:t>Un-compress the zip file and return the folder containing the extracted files</w:t>
      </w:r>
    </w:p>
    <w:p w14:paraId="7A2005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.getAttachmentAndUnzip</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w:t>
      </w:r>
    </w:p>
    <w:p w14:paraId="398F921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 xml:space="preserve">} </w:t>
      </w:r>
      <w:r w:rsidRPr="008A6999">
        <w:rPr>
          <w:rFonts w:ascii="Consolas" w:hAnsi="Consolas" w:cs="Consolas"/>
          <w:b/>
          <w:bCs/>
          <w:color w:val="7F0055"/>
          <w:sz w:val="18"/>
          <w:szCs w:val="18"/>
        </w:rPr>
        <w:t>catch</w:t>
      </w:r>
      <w:r w:rsidRPr="008A6999">
        <w:rPr>
          <w:rFonts w:ascii="Consolas" w:hAnsi="Consolas" w:cs="Consolas"/>
          <w:color w:val="000000"/>
          <w:sz w:val="18"/>
          <w:szCs w:val="18"/>
        </w:rPr>
        <w:t xml:space="preserve"> (Exception </w:t>
      </w:r>
      <w:r w:rsidRPr="008A6999">
        <w:rPr>
          <w:rFonts w:ascii="Consolas" w:hAnsi="Consolas" w:cs="Consolas"/>
          <w:color w:val="6A3E3E"/>
          <w:sz w:val="18"/>
          <w:szCs w:val="18"/>
        </w:rPr>
        <w:t>e</w:t>
      </w:r>
      <w:r w:rsidRPr="008A6999">
        <w:rPr>
          <w:rFonts w:ascii="Consolas" w:hAnsi="Consolas" w:cs="Consolas"/>
          <w:color w:val="000000"/>
          <w:sz w:val="18"/>
          <w:szCs w:val="18"/>
        </w:rPr>
        <w:t>) {</w:t>
      </w:r>
    </w:p>
    <w:p w14:paraId="53E52DB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System.</w:t>
      </w:r>
      <w:r w:rsidRPr="008A6999">
        <w:rPr>
          <w:rFonts w:ascii="Consolas" w:hAnsi="Consolas" w:cs="Consolas"/>
          <w:b/>
          <w:bCs/>
          <w:i/>
          <w:iCs/>
          <w:color w:val="0000C0"/>
          <w:sz w:val="18"/>
          <w:szCs w:val="18"/>
        </w:rPr>
        <w:t>err</w:t>
      </w:r>
      <w:r w:rsidRPr="008A6999">
        <w:rPr>
          <w:rFonts w:ascii="Consolas" w:hAnsi="Consolas" w:cs="Consolas"/>
          <w:color w:val="000000"/>
          <w:sz w:val="18"/>
          <w:szCs w:val="18"/>
        </w:rPr>
        <w:t>.println(</w:t>
      </w:r>
      <w:r w:rsidRPr="008A6999">
        <w:rPr>
          <w:rFonts w:ascii="Consolas" w:hAnsi="Consolas" w:cs="Consolas"/>
          <w:color w:val="2A00FF"/>
          <w:sz w:val="18"/>
          <w:szCs w:val="18"/>
        </w:rPr>
        <w:t>"Cannot unzip compressed input file."</w:t>
      </w:r>
      <w:r w:rsidRPr="008A6999">
        <w:rPr>
          <w:rFonts w:ascii="Consolas" w:hAnsi="Consolas" w:cs="Consolas"/>
          <w:color w:val="000000"/>
          <w:sz w:val="18"/>
          <w:szCs w:val="18"/>
        </w:rPr>
        <w:t>);</w:t>
      </w:r>
    </w:p>
    <w:p w14:paraId="1A1699E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701AC1AD"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D8501BB"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b/>
          <w:bCs/>
          <w:color w:val="7F0055"/>
          <w:sz w:val="18"/>
          <w:szCs w:val="18"/>
        </w:rPr>
        <w:t>if</w:t>
      </w:r>
      <w:r w:rsidRPr="008A6999">
        <w:rPr>
          <w:rFonts w:ascii="Consolas" w:hAnsi="Consolas" w:cs="Consolas"/>
          <w:color w:val="000000"/>
          <w:sz w:val="18"/>
          <w:szCs w:val="18"/>
        </w:rPr>
        <w:t xml:space="preserve"> (</w:t>
      </w:r>
      <w:proofErr w:type="gramStart"/>
      <w:r w:rsidRPr="008A6999">
        <w:rPr>
          <w:rFonts w:ascii="Consolas" w:hAnsi="Consolas" w:cs="Consolas"/>
          <w:color w:val="6A3E3E"/>
          <w:sz w:val="18"/>
          <w:szCs w:val="18"/>
        </w:rPr>
        <w:t>zipOutputDirectory</w:t>
      </w:r>
      <w:r w:rsidRPr="008A6999">
        <w:rPr>
          <w:rFonts w:ascii="Consolas" w:hAnsi="Consolas" w:cs="Consolas"/>
          <w:color w:val="000000"/>
          <w:sz w:val="18"/>
          <w:szCs w:val="18"/>
        </w:rPr>
        <w:t xml:space="preserve"> !</w:t>
      </w:r>
      <w:proofErr w:type="gramEnd"/>
      <w:r w:rsidRPr="008A6999">
        <w:rPr>
          <w:rFonts w:ascii="Consolas" w:hAnsi="Consolas" w:cs="Consolas"/>
          <w:color w:val="000000"/>
          <w:sz w:val="18"/>
          <w:szCs w:val="18"/>
        </w:rPr>
        <w:t xml:space="preserve">= </w:t>
      </w:r>
      <w:r w:rsidRPr="008A6999">
        <w:rPr>
          <w:rFonts w:ascii="Consolas" w:hAnsi="Consolas" w:cs="Consolas"/>
          <w:b/>
          <w:bCs/>
          <w:color w:val="7F0055"/>
          <w:sz w:val="18"/>
          <w:szCs w:val="18"/>
        </w:rPr>
        <w:t>null</w:t>
      </w:r>
      <w:r w:rsidRPr="008A6999">
        <w:rPr>
          <w:rFonts w:ascii="Consolas" w:hAnsi="Consolas" w:cs="Consolas"/>
          <w:color w:val="000000"/>
          <w:sz w:val="18"/>
          <w:szCs w:val="18"/>
        </w:rPr>
        <w:t>) {</w:t>
      </w:r>
    </w:p>
    <w:p w14:paraId="02A054C1"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Get the desired file path (relative)</w:t>
      </w:r>
    </w:p>
    <w:p w14:paraId="5BE02037"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zipOutputPath</w:t>
      </w:r>
      <w:r w:rsidRPr="008A6999">
        <w:rPr>
          <w:rFonts w:ascii="Consolas" w:hAnsi="Consolas" w:cs="Consolas"/>
          <w:color w:val="000000"/>
          <w:sz w:val="18"/>
          <w:szCs w:val="18"/>
        </w:rPr>
        <w:t xml:space="preserve"> = </w:t>
      </w:r>
      <w:r w:rsidRPr="008A6999">
        <w:rPr>
          <w:rFonts w:ascii="Consolas" w:hAnsi="Consolas" w:cs="Consolas"/>
          <w:color w:val="6A3E3E"/>
          <w:sz w:val="18"/>
          <w:szCs w:val="18"/>
        </w:rPr>
        <w:t>zipOutputDirectory</w:t>
      </w:r>
      <w:r w:rsidRPr="008A6999">
        <w:rPr>
          <w:rFonts w:ascii="Consolas" w:hAnsi="Consolas" w:cs="Consolas"/>
          <w:color w:val="000000"/>
          <w:sz w:val="18"/>
          <w:szCs w:val="18"/>
        </w:rPr>
        <w:t>.getAbsolutePath(</w:t>
      </w:r>
      <w:proofErr w:type="gramStart"/>
      <w:r w:rsidRPr="008A6999">
        <w:rPr>
          <w:rFonts w:ascii="Consolas" w:hAnsi="Consolas" w:cs="Consolas"/>
          <w:color w:val="000000"/>
          <w:sz w:val="18"/>
          <w:szCs w:val="18"/>
        </w:rPr>
        <w:t>).replaceAll</w:t>
      </w:r>
      <w:proofErr w:type="gramEnd"/>
      <w:r w:rsidRPr="008A6999">
        <w:rPr>
          <w:rFonts w:ascii="Consolas" w:hAnsi="Consolas" w:cs="Consolas"/>
          <w:color w:val="000000"/>
          <w:sz w:val="18"/>
          <w:szCs w:val="18"/>
        </w:rPr>
        <w:t>(</w:t>
      </w:r>
      <w:r w:rsidRPr="008A6999">
        <w:rPr>
          <w:rFonts w:ascii="Consolas" w:hAnsi="Consolas" w:cs="Consolas"/>
          <w:color w:val="2A00FF"/>
          <w:sz w:val="18"/>
          <w:szCs w:val="18"/>
        </w:rPr>
        <w:t>"\\\\"</w:t>
      </w:r>
      <w:r w:rsidRPr="008A6999">
        <w:rPr>
          <w:rFonts w:ascii="Consolas" w:hAnsi="Consolas" w:cs="Consolas"/>
          <w:color w:val="000000"/>
          <w:sz w:val="18"/>
          <w:szCs w:val="18"/>
        </w:rPr>
        <w:t xml:space="preserve">, </w:t>
      </w:r>
      <w:r w:rsidRPr="008A6999">
        <w:rPr>
          <w:rFonts w:ascii="Consolas" w:hAnsi="Consolas" w:cs="Consolas"/>
          <w:color w:val="2A00FF"/>
          <w:sz w:val="18"/>
          <w:szCs w:val="18"/>
        </w:rPr>
        <w:t>"/"</w:t>
      </w:r>
      <w:r w:rsidRPr="008A6999">
        <w:rPr>
          <w:rFonts w:ascii="Consolas" w:hAnsi="Consolas" w:cs="Consolas"/>
          <w:color w:val="000000"/>
          <w:sz w:val="18"/>
          <w:szCs w:val="18"/>
        </w:rPr>
        <w:t>);</w:t>
      </w:r>
    </w:p>
    <w:p w14:paraId="4040CF5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r>
      <w:r w:rsidRPr="008A6999">
        <w:rPr>
          <w:rFonts w:ascii="Consolas" w:hAnsi="Consolas" w:cs="Consolas"/>
          <w:color w:val="3F7F5F"/>
          <w:sz w:val="18"/>
          <w:szCs w:val="18"/>
        </w:rPr>
        <w:t xml:space="preserve">// In this example, we already know the </w:t>
      </w:r>
      <w:r w:rsidRPr="008A6999">
        <w:rPr>
          <w:rFonts w:ascii="Consolas" w:hAnsi="Consolas" w:cs="Consolas"/>
          <w:color w:val="3F7F5F"/>
          <w:sz w:val="18"/>
          <w:szCs w:val="18"/>
          <w:u w:val="single"/>
        </w:rPr>
        <w:t>realtive</w:t>
      </w:r>
      <w:r w:rsidRPr="008A6999">
        <w:rPr>
          <w:rFonts w:ascii="Consolas" w:hAnsi="Consolas" w:cs="Consolas"/>
          <w:color w:val="3F7F5F"/>
          <w:sz w:val="18"/>
          <w:szCs w:val="18"/>
        </w:rPr>
        <w:t xml:space="preserve"> path to the desired file.</w:t>
      </w:r>
    </w:p>
    <w:p w14:paraId="115F735C"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String </w:t>
      </w:r>
      <w:r w:rsidRPr="008A6999">
        <w:rPr>
          <w:rFonts w:ascii="Consolas" w:hAnsi="Consolas" w:cs="Consolas"/>
          <w:color w:val="6A3E3E"/>
          <w:sz w:val="18"/>
          <w:szCs w:val="18"/>
        </w:rPr>
        <w:t>desiredFile</w:t>
      </w:r>
      <w:r w:rsidRPr="008A6999">
        <w:rPr>
          <w:rFonts w:ascii="Consolas" w:hAnsi="Consolas" w:cs="Consolas"/>
          <w:color w:val="000000"/>
          <w:sz w:val="18"/>
          <w:szCs w:val="18"/>
        </w:rPr>
        <w:t xml:space="preserve"> </w:t>
      </w:r>
      <w:proofErr w:type="gramStart"/>
      <w:r w:rsidRPr="008A6999">
        <w:rPr>
          <w:rFonts w:ascii="Consolas" w:hAnsi="Consolas" w:cs="Consolas"/>
          <w:color w:val="000000"/>
          <w:sz w:val="18"/>
          <w:szCs w:val="18"/>
        </w:rPr>
        <w:t xml:space="preserve">=  </w:t>
      </w:r>
      <w:r w:rsidRPr="008A6999">
        <w:rPr>
          <w:rFonts w:ascii="Consolas" w:hAnsi="Consolas" w:cs="Consolas"/>
          <w:color w:val="6A3E3E"/>
          <w:sz w:val="18"/>
          <w:szCs w:val="18"/>
        </w:rPr>
        <w:t>zipOutputPath</w:t>
      </w:r>
      <w:proofErr w:type="gramEnd"/>
      <w:r w:rsidRPr="008A6999">
        <w:rPr>
          <w:rFonts w:ascii="Consolas" w:hAnsi="Consolas" w:cs="Consolas"/>
          <w:color w:val="000000"/>
          <w:sz w:val="18"/>
          <w:szCs w:val="18"/>
        </w:rPr>
        <w:t xml:space="preserve"> + </w:t>
      </w:r>
      <w:r w:rsidRPr="008A6999">
        <w:rPr>
          <w:rFonts w:ascii="Consolas" w:hAnsi="Consolas" w:cs="Consolas"/>
          <w:color w:val="2A00FF"/>
          <w:sz w:val="18"/>
          <w:szCs w:val="18"/>
        </w:rPr>
        <w:t>"/ds1_student_step_export.txt"</w:t>
      </w:r>
      <w:r w:rsidRPr="008A6999">
        <w:rPr>
          <w:rFonts w:ascii="Consolas" w:hAnsi="Consolas" w:cs="Consolas"/>
          <w:color w:val="000000"/>
          <w:sz w:val="18"/>
          <w:szCs w:val="18"/>
        </w:rPr>
        <w:t>;</w:t>
      </w:r>
    </w:p>
    <w:p w14:paraId="15D944BA"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r>
      <w:r w:rsidRPr="008A6999">
        <w:rPr>
          <w:rFonts w:ascii="Consolas" w:hAnsi="Consolas" w:cs="Consolas"/>
          <w:color w:val="000000"/>
          <w:sz w:val="18"/>
          <w:szCs w:val="18"/>
        </w:rPr>
        <w:tab/>
        <w:t xml:space="preserve">File </w:t>
      </w:r>
      <w:r w:rsidRPr="008A6999">
        <w:rPr>
          <w:rFonts w:ascii="Consolas" w:hAnsi="Consolas" w:cs="Consolas"/>
          <w:color w:val="6A3E3E"/>
          <w:sz w:val="18"/>
          <w:szCs w:val="18"/>
        </w:rPr>
        <w:t>rCreatedFile</w:t>
      </w:r>
      <w:r w:rsidRPr="008A6999">
        <w:rPr>
          <w:rFonts w:ascii="Consolas" w:hAnsi="Consolas" w:cs="Consolas"/>
          <w:color w:val="000000"/>
          <w:sz w:val="18"/>
          <w:szCs w:val="18"/>
        </w:rPr>
        <w:t xml:space="preserve"> = </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desiredFile</w:t>
      </w:r>
      <w:r w:rsidRPr="008A6999">
        <w:rPr>
          <w:rFonts w:ascii="Consolas" w:hAnsi="Consolas" w:cs="Consolas"/>
          <w:color w:val="000000"/>
          <w:sz w:val="18"/>
          <w:szCs w:val="18"/>
        </w:rPr>
        <w:t>);</w:t>
      </w:r>
    </w:p>
    <w:p w14:paraId="4B2E3ECE" w14:textId="694ED0DC"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000000"/>
          <w:sz w:val="18"/>
          <w:szCs w:val="18"/>
        </w:rPr>
        <w:tab/>
      </w:r>
      <w:r w:rsidR="008A6999" w:rsidRPr="008A6999">
        <w:rPr>
          <w:rFonts w:ascii="Consolas" w:hAnsi="Consolas" w:cs="Consolas"/>
          <w:color w:val="000000"/>
          <w:sz w:val="18"/>
          <w:szCs w:val="18"/>
        </w:rPr>
        <w:tab/>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.setInputFile</w:t>
      </w:r>
      <w:proofErr w:type="gramEnd"/>
      <w:r w:rsidRPr="008A6999">
        <w:rPr>
          <w:rFonts w:ascii="Consolas" w:hAnsi="Consolas" w:cs="Consolas"/>
          <w:color w:val="000000"/>
          <w:sz w:val="18"/>
          <w:szCs w:val="18"/>
        </w:rPr>
        <w:t>(</w:t>
      </w:r>
      <w:r w:rsidRPr="008A6999">
        <w:rPr>
          <w:rFonts w:ascii="Consolas" w:hAnsi="Consolas" w:cs="Consolas"/>
          <w:color w:val="6A3E3E"/>
          <w:sz w:val="18"/>
          <w:szCs w:val="18"/>
        </w:rPr>
        <w:t>inNodeIndex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inFileIndex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rCreatedFile</w:t>
      </w:r>
      <w:r w:rsidRPr="008A6999">
        <w:rPr>
          <w:rFonts w:ascii="Consolas" w:hAnsi="Consolas" w:cs="Consolas"/>
          <w:color w:val="000000"/>
          <w:sz w:val="18"/>
          <w:szCs w:val="18"/>
        </w:rPr>
        <w:t>);</w:t>
      </w:r>
    </w:p>
    <w:p w14:paraId="482C374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Run the program and return its </w:t>
      </w:r>
      <w:r w:rsidRPr="008A6999">
        <w:rPr>
          <w:rFonts w:ascii="Consolas" w:hAnsi="Consolas" w:cs="Consolas"/>
          <w:color w:val="3F7F5F"/>
          <w:sz w:val="18"/>
          <w:szCs w:val="18"/>
          <w:u w:val="single"/>
        </w:rPr>
        <w:t>stdout</w:t>
      </w:r>
      <w:r w:rsidRPr="008A6999">
        <w:rPr>
          <w:rFonts w:ascii="Consolas" w:hAnsi="Consolas" w:cs="Consolas"/>
          <w:color w:val="3F7F5F"/>
          <w:sz w:val="18"/>
          <w:szCs w:val="18"/>
        </w:rPr>
        <w:t xml:space="preserve"> to a file.</w:t>
      </w:r>
    </w:p>
    <w:p w14:paraId="6350B152"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File </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.runExternal</w:t>
      </w:r>
      <w:proofErr w:type="gramEnd"/>
      <w:r w:rsidRPr="008A6999">
        <w:rPr>
          <w:rFonts w:ascii="Consolas" w:hAnsi="Consolas" w:cs="Consolas"/>
          <w:color w:val="000000"/>
          <w:sz w:val="18"/>
          <w:szCs w:val="18"/>
        </w:rPr>
        <w:t>();</w:t>
      </w:r>
    </w:p>
    <w:p w14:paraId="29AF888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p>
    <w:p w14:paraId="4E1598E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 0;</w:t>
      </w:r>
    </w:p>
    <w:p w14:paraId="2D97CB6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Integer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 0;</w:t>
      </w:r>
    </w:p>
    <w:p w14:paraId="3363276E"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String </w:t>
      </w:r>
      <w:r w:rsidRPr="008A6999">
        <w:rPr>
          <w:rFonts w:ascii="Consolas" w:hAnsi="Consolas" w:cs="Consolas"/>
          <w:color w:val="6A3E3E"/>
          <w:sz w:val="18"/>
          <w:szCs w:val="18"/>
        </w:rPr>
        <w:t>fileLabel</w:t>
      </w:r>
      <w:r w:rsidRPr="008A6999">
        <w:rPr>
          <w:rFonts w:ascii="Consolas" w:hAnsi="Consolas" w:cs="Consolas"/>
          <w:color w:val="000000"/>
          <w:sz w:val="18"/>
          <w:szCs w:val="18"/>
        </w:rPr>
        <w:t xml:space="preserve"> = </w:t>
      </w:r>
      <w:r w:rsidRPr="008A6999">
        <w:rPr>
          <w:rFonts w:ascii="Consolas" w:hAnsi="Consolas" w:cs="Consolas"/>
          <w:color w:val="2A00FF"/>
          <w:sz w:val="18"/>
          <w:szCs w:val="18"/>
        </w:rPr>
        <w:t>"text"</w:t>
      </w:r>
      <w:r w:rsidRPr="008A6999">
        <w:rPr>
          <w:rFonts w:ascii="Consolas" w:hAnsi="Consolas" w:cs="Consolas"/>
          <w:color w:val="000000"/>
          <w:sz w:val="18"/>
          <w:szCs w:val="18"/>
        </w:rPr>
        <w:t>;</w:t>
      </w:r>
    </w:p>
    <w:p w14:paraId="7DEC67D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Add the new file (created by </w:t>
      </w:r>
      <w:proofErr w:type="gramStart"/>
      <w:r w:rsidRPr="008A6999">
        <w:rPr>
          <w:rFonts w:ascii="Consolas" w:hAnsi="Consolas" w:cs="Consolas"/>
          <w:color w:val="3F7F5F"/>
          <w:sz w:val="18"/>
          <w:szCs w:val="18"/>
        </w:rPr>
        <w:t>analysis.R</w:t>
      </w:r>
      <w:proofErr w:type="gramEnd"/>
      <w:r w:rsidRPr="008A6999">
        <w:rPr>
          <w:rFonts w:ascii="Consolas" w:hAnsi="Consolas" w:cs="Consolas"/>
          <w:color w:val="3F7F5F"/>
          <w:sz w:val="18"/>
          <w:szCs w:val="18"/>
        </w:rPr>
        <w:t>) to the output file list.</w:t>
      </w:r>
    </w:p>
    <w:p w14:paraId="6E9D2E5F" w14:textId="77777777" w:rsidR="00796180" w:rsidRPr="008A6999" w:rsidRDefault="00796180" w:rsidP="00796180">
      <w:pPr>
        <w:autoSpaceDE w:val="0"/>
        <w:autoSpaceDN w:val="0"/>
        <w:adjustRightInd w:val="0"/>
        <w:spacing w:after="0" w:line="240" w:lineRule="auto"/>
        <w:rPr>
          <w:rFonts w:ascii="Consolas" w:hAnsi="Consolas" w:cs="Consolas"/>
          <w:color w:val="000000"/>
          <w:sz w:val="18"/>
          <w:szCs w:val="18"/>
        </w:rPr>
      </w:pPr>
      <w:r w:rsidRPr="008A6999">
        <w:rPr>
          <w:rFonts w:ascii="Consolas" w:hAnsi="Consolas" w:cs="Consolas"/>
          <w:color w:val="000000"/>
          <w:sz w:val="18"/>
          <w:szCs w:val="18"/>
        </w:rPr>
        <w:t xml:space="preserve">        </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.addOutputFile</w:t>
      </w:r>
      <w:proofErr w:type="gramEnd"/>
      <w:r w:rsidRPr="008A6999">
        <w:rPr>
          <w:rFonts w:ascii="Consolas" w:hAnsi="Consolas" w:cs="Consolas"/>
          <w:color w:val="000000"/>
          <w:sz w:val="18"/>
          <w:szCs w:val="18"/>
        </w:rPr>
        <w:t>(</w:t>
      </w:r>
      <w:r w:rsidRPr="008A6999">
        <w:rPr>
          <w:rFonts w:ascii="Consolas" w:hAnsi="Consolas" w:cs="Consolas"/>
          <w:b/>
          <w:bCs/>
          <w:color w:val="7F0055"/>
          <w:sz w:val="18"/>
          <w:szCs w:val="18"/>
        </w:rPr>
        <w:t>new</w:t>
      </w:r>
      <w:r w:rsidRPr="008A6999">
        <w:rPr>
          <w:rFonts w:ascii="Consolas" w:hAnsi="Consolas" w:cs="Consolas"/>
          <w:color w:val="000000"/>
          <w:sz w:val="18"/>
          <w:szCs w:val="18"/>
        </w:rPr>
        <w:t xml:space="preserve"> File(</w:t>
      </w:r>
      <w:r w:rsidRPr="008A6999">
        <w:rPr>
          <w:rFonts w:ascii="Consolas" w:hAnsi="Consolas" w:cs="Consolas"/>
          <w:color w:val="6A3E3E"/>
          <w:sz w:val="18"/>
          <w:szCs w:val="18"/>
        </w:rPr>
        <w:t>outputDirectory</w:t>
      </w:r>
      <w:r w:rsidRPr="008A6999">
        <w:rPr>
          <w:rFonts w:ascii="Consolas" w:hAnsi="Consolas" w:cs="Consolas"/>
          <w:color w:val="000000"/>
          <w:sz w:val="18"/>
          <w:szCs w:val="18"/>
        </w:rPr>
        <w:t xml:space="preserve"> + </w:t>
      </w:r>
      <w:r w:rsidRPr="008A6999">
        <w:rPr>
          <w:rFonts w:ascii="Consolas" w:hAnsi="Consolas" w:cs="Consolas"/>
          <w:color w:val="2A00FF"/>
          <w:sz w:val="18"/>
          <w:szCs w:val="18"/>
        </w:rPr>
        <w:t>"/my_output_file.txt"</w:t>
      </w:r>
      <w:r w:rsidRPr="008A6999">
        <w:rPr>
          <w:rFonts w:ascii="Consolas" w:hAnsi="Consolas" w:cs="Consolas"/>
          <w:color w:val="000000"/>
          <w:sz w:val="18"/>
          <w:szCs w:val="18"/>
        </w:rPr>
        <w:t xml:space="preserve">), </w:t>
      </w:r>
    </w:p>
    <w:p w14:paraId="7158D535" w14:textId="293EF080" w:rsidR="00796180" w:rsidRPr="008A6999" w:rsidRDefault="00796180" w:rsidP="00796180">
      <w:pPr>
        <w:autoSpaceDE w:val="0"/>
        <w:autoSpaceDN w:val="0"/>
        <w:adjustRightInd w:val="0"/>
        <w:spacing w:after="0" w:line="240" w:lineRule="auto"/>
        <w:ind w:left="720" w:firstLine="720"/>
        <w:rPr>
          <w:rFonts w:ascii="Consolas" w:hAnsi="Consolas" w:cs="Consolas"/>
          <w:sz w:val="18"/>
          <w:szCs w:val="18"/>
        </w:rPr>
      </w:pPr>
      <w:r w:rsidRPr="008A6999">
        <w:rPr>
          <w:rFonts w:ascii="Consolas" w:hAnsi="Consolas" w:cs="Consolas"/>
          <w:color w:val="6A3E3E"/>
          <w:sz w:val="18"/>
          <w:szCs w:val="18"/>
        </w:rPr>
        <w:t>nodeIndex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fileIndex</w:t>
      </w:r>
      <w:r w:rsidRPr="008A6999">
        <w:rPr>
          <w:rFonts w:ascii="Consolas" w:hAnsi="Consolas" w:cs="Consolas"/>
          <w:color w:val="000000"/>
          <w:sz w:val="18"/>
          <w:szCs w:val="18"/>
        </w:rPr>
        <w:t xml:space="preserve">, </w:t>
      </w:r>
      <w:r w:rsidRPr="008A6999">
        <w:rPr>
          <w:rFonts w:ascii="Consolas" w:hAnsi="Consolas" w:cs="Consolas"/>
          <w:color w:val="6A3E3E"/>
          <w:sz w:val="18"/>
          <w:szCs w:val="18"/>
        </w:rPr>
        <w:t>fileLabel</w:t>
      </w:r>
      <w:r w:rsidRPr="008A6999">
        <w:rPr>
          <w:rFonts w:ascii="Consolas" w:hAnsi="Consolas" w:cs="Consolas"/>
          <w:color w:val="000000"/>
          <w:sz w:val="18"/>
          <w:szCs w:val="18"/>
        </w:rPr>
        <w:t>);</w:t>
      </w:r>
    </w:p>
    <w:p w14:paraId="77F84950"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ab/>
        <w:t>}</w:t>
      </w:r>
    </w:p>
    <w:p w14:paraId="0B217408"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w:t>
      </w:r>
      <w:r w:rsidRPr="008A6999">
        <w:rPr>
          <w:rFonts w:ascii="Consolas" w:hAnsi="Consolas" w:cs="Consolas"/>
          <w:color w:val="3F7F5F"/>
          <w:sz w:val="18"/>
          <w:szCs w:val="18"/>
        </w:rPr>
        <w:t xml:space="preserve">// Send the component output </w:t>
      </w:r>
      <w:r w:rsidRPr="008A6999">
        <w:rPr>
          <w:rFonts w:ascii="Consolas" w:hAnsi="Consolas" w:cs="Consolas"/>
          <w:color w:val="3F7F5F"/>
          <w:sz w:val="18"/>
          <w:szCs w:val="18"/>
          <w:u w:val="single"/>
        </w:rPr>
        <w:t>bakc</w:t>
      </w:r>
      <w:r w:rsidRPr="008A6999">
        <w:rPr>
          <w:rFonts w:ascii="Consolas" w:hAnsi="Consolas" w:cs="Consolas"/>
          <w:color w:val="3F7F5F"/>
          <w:sz w:val="18"/>
          <w:szCs w:val="18"/>
        </w:rPr>
        <w:t xml:space="preserve"> to the </w:t>
      </w:r>
      <w:r w:rsidRPr="008A6999">
        <w:rPr>
          <w:rFonts w:ascii="Consolas" w:hAnsi="Consolas" w:cs="Consolas"/>
          <w:color w:val="3F7F5F"/>
          <w:sz w:val="18"/>
          <w:szCs w:val="18"/>
          <w:u w:val="single"/>
        </w:rPr>
        <w:t>workflow</w:t>
      </w:r>
      <w:r w:rsidRPr="008A6999">
        <w:rPr>
          <w:rFonts w:ascii="Consolas" w:hAnsi="Consolas" w:cs="Consolas"/>
          <w:color w:val="3F7F5F"/>
          <w:sz w:val="18"/>
          <w:szCs w:val="18"/>
        </w:rPr>
        <w:t>.</w:t>
      </w:r>
    </w:p>
    <w:p w14:paraId="1D6D1506" w14:textId="77777777" w:rsidR="00796180" w:rsidRPr="008A6999" w:rsidRDefault="00796180" w:rsidP="00796180">
      <w:pPr>
        <w:autoSpaceDE w:val="0"/>
        <w:autoSpaceDN w:val="0"/>
        <w:adjustRightInd w:val="0"/>
        <w:spacing w:after="0" w:line="240" w:lineRule="auto"/>
        <w:rPr>
          <w:rFonts w:ascii="Consolas" w:hAnsi="Consolas" w:cs="Consolas"/>
          <w:sz w:val="18"/>
          <w:szCs w:val="18"/>
        </w:rPr>
      </w:pPr>
      <w:r w:rsidRPr="008A6999">
        <w:rPr>
          <w:rFonts w:ascii="Consolas" w:hAnsi="Consolas" w:cs="Consolas"/>
          <w:color w:val="000000"/>
          <w:sz w:val="18"/>
          <w:szCs w:val="18"/>
        </w:rPr>
        <w:t xml:space="preserve">    System.</w:t>
      </w:r>
      <w:r w:rsidRPr="008A6999">
        <w:rPr>
          <w:rFonts w:ascii="Consolas" w:hAnsi="Consolas" w:cs="Consolas"/>
          <w:b/>
          <w:bCs/>
          <w:i/>
          <w:iCs/>
          <w:color w:val="0000C0"/>
          <w:sz w:val="18"/>
          <w:szCs w:val="18"/>
        </w:rPr>
        <w:t>out</w:t>
      </w:r>
      <w:r w:rsidRPr="008A6999">
        <w:rPr>
          <w:rFonts w:ascii="Consolas" w:hAnsi="Consolas" w:cs="Consolas"/>
          <w:color w:val="000000"/>
          <w:sz w:val="18"/>
          <w:szCs w:val="18"/>
        </w:rPr>
        <w:t>.println(</w:t>
      </w:r>
      <w:proofErr w:type="gramStart"/>
      <w:r w:rsidRPr="008A6999">
        <w:rPr>
          <w:rFonts w:ascii="Consolas" w:hAnsi="Consolas" w:cs="Consolas"/>
          <w:b/>
          <w:bCs/>
          <w:color w:val="7F0055"/>
          <w:sz w:val="18"/>
          <w:szCs w:val="18"/>
        </w:rPr>
        <w:t>this</w:t>
      </w:r>
      <w:r w:rsidRPr="008A6999">
        <w:rPr>
          <w:rFonts w:ascii="Consolas" w:hAnsi="Consolas" w:cs="Consolas"/>
          <w:color w:val="000000"/>
          <w:sz w:val="18"/>
          <w:szCs w:val="18"/>
        </w:rPr>
        <w:t>.getOutput</w:t>
      </w:r>
      <w:proofErr w:type="gramEnd"/>
      <w:r w:rsidRPr="008A6999">
        <w:rPr>
          <w:rFonts w:ascii="Consolas" w:hAnsi="Consolas" w:cs="Consolas"/>
          <w:color w:val="000000"/>
          <w:sz w:val="18"/>
          <w:szCs w:val="18"/>
        </w:rPr>
        <w:t>());</w:t>
      </w:r>
    </w:p>
    <w:p w14:paraId="4EE4C598" w14:textId="28AA54E0" w:rsidR="00796180" w:rsidRDefault="00796180" w:rsidP="00EF4171">
      <w:r w:rsidRPr="008A6999">
        <w:t>}</w:t>
      </w:r>
    </w:p>
    <w:p w14:paraId="2986CBA0" w14:textId="356CF4C0" w:rsidR="00066709" w:rsidRDefault="00066709" w:rsidP="00EF4171">
      <w:r>
        <w:t xml:space="preserve">Next, an advanced example shows a similar scenario except any number of files will be used as the input to </w:t>
      </w:r>
      <w:proofErr w:type="gramStart"/>
      <w:r>
        <w:t>analysis.R</w:t>
      </w:r>
      <w:proofErr w:type="gramEnd"/>
      <w:r>
        <w:t>, e.g. -file0 firstFile.txt -file1 secondFile.txt …</w:t>
      </w:r>
    </w:p>
    <w:p w14:paraId="53457F7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646464"/>
          <w:sz w:val="18"/>
          <w:szCs w:val="18"/>
        </w:rPr>
        <w:t>@Override</w:t>
      </w:r>
    </w:p>
    <w:p w14:paraId="2C391F8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b/>
          <w:bCs/>
          <w:color w:val="7F0055"/>
          <w:sz w:val="18"/>
          <w:szCs w:val="18"/>
        </w:rPr>
        <w:t>protected</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void</w:t>
      </w:r>
      <w:r w:rsidRPr="00066709">
        <w:rPr>
          <w:rFonts w:ascii="Consolas" w:hAnsi="Consolas" w:cs="Consolas"/>
          <w:color w:val="000000"/>
          <w:sz w:val="18"/>
          <w:szCs w:val="18"/>
        </w:rPr>
        <w:t xml:space="preserve"> </w:t>
      </w:r>
      <w:proofErr w:type="gramStart"/>
      <w:r w:rsidRPr="00066709">
        <w:rPr>
          <w:rFonts w:ascii="Consolas" w:hAnsi="Consolas" w:cs="Consolas"/>
          <w:color w:val="000000"/>
          <w:sz w:val="18"/>
          <w:szCs w:val="18"/>
        </w:rPr>
        <w:t>runComponent(</w:t>
      </w:r>
      <w:proofErr w:type="gramEnd"/>
      <w:r w:rsidRPr="00066709">
        <w:rPr>
          <w:rFonts w:ascii="Consolas" w:hAnsi="Consolas" w:cs="Consolas"/>
          <w:color w:val="000000"/>
          <w:sz w:val="18"/>
          <w:szCs w:val="18"/>
        </w:rPr>
        <w:t>) {</w:t>
      </w:r>
    </w:p>
    <w:p w14:paraId="267A4EB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3D2A747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 0;</w:t>
      </w:r>
    </w:p>
    <w:p w14:paraId="20C28C44"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Integer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 0;</w:t>
      </w:r>
    </w:p>
    <w:p w14:paraId="628BC56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File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null</w:t>
      </w:r>
      <w:r w:rsidRPr="00066709">
        <w:rPr>
          <w:rFonts w:ascii="Consolas" w:hAnsi="Consolas" w:cs="Consolas"/>
          <w:color w:val="000000"/>
          <w:sz w:val="18"/>
          <w:szCs w:val="18"/>
        </w:rPr>
        <w:t>;</w:t>
      </w:r>
    </w:p>
    <w:p w14:paraId="2721AD5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lastRenderedPageBreak/>
        <w:tab/>
      </w:r>
      <w:r w:rsidRPr="00066709">
        <w:rPr>
          <w:rFonts w:ascii="Consolas" w:hAnsi="Consolas" w:cs="Consolas"/>
          <w:b/>
          <w:bCs/>
          <w:color w:val="7F0055"/>
          <w:sz w:val="18"/>
          <w:szCs w:val="18"/>
        </w:rPr>
        <w:t>try</w:t>
      </w:r>
      <w:r w:rsidRPr="00066709">
        <w:rPr>
          <w:rFonts w:ascii="Consolas" w:hAnsi="Consolas" w:cs="Consolas"/>
          <w:color w:val="000000"/>
          <w:sz w:val="18"/>
          <w:szCs w:val="18"/>
        </w:rPr>
        <w:t xml:space="preserve"> {</w:t>
      </w:r>
    </w:p>
    <w:p w14:paraId="52035B5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.getAttachmentAndUnzip</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w:t>
      </w:r>
    </w:p>
    <w:p w14:paraId="65D3DAB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b/>
          <w:bCs/>
          <w:color w:val="7F0055"/>
          <w:sz w:val="18"/>
          <w:szCs w:val="18"/>
        </w:rPr>
        <w:t>catch</w:t>
      </w:r>
      <w:r w:rsidRPr="00066709">
        <w:rPr>
          <w:rFonts w:ascii="Consolas" w:hAnsi="Consolas" w:cs="Consolas"/>
          <w:color w:val="000000"/>
          <w:sz w:val="18"/>
          <w:szCs w:val="18"/>
        </w:rPr>
        <w:t xml:space="preserve"> (Exception </w:t>
      </w:r>
      <w:r w:rsidRPr="00066709">
        <w:rPr>
          <w:rFonts w:ascii="Consolas" w:hAnsi="Consolas" w:cs="Consolas"/>
          <w:color w:val="6A3E3E"/>
          <w:sz w:val="18"/>
          <w:szCs w:val="18"/>
        </w:rPr>
        <w:t>e</w:t>
      </w:r>
      <w:r w:rsidRPr="00066709">
        <w:rPr>
          <w:rFonts w:ascii="Consolas" w:hAnsi="Consolas" w:cs="Consolas"/>
          <w:color w:val="000000"/>
          <w:sz w:val="18"/>
          <w:szCs w:val="18"/>
        </w:rPr>
        <w:t>) {</w:t>
      </w:r>
    </w:p>
    <w:p w14:paraId="0B799A1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System.</w:t>
      </w:r>
      <w:r w:rsidRPr="00066709">
        <w:rPr>
          <w:rFonts w:ascii="Consolas" w:hAnsi="Consolas" w:cs="Consolas"/>
          <w:b/>
          <w:bCs/>
          <w:i/>
          <w:iCs/>
          <w:color w:val="0000C0"/>
          <w:sz w:val="18"/>
          <w:szCs w:val="18"/>
        </w:rPr>
        <w:t>err</w:t>
      </w:r>
      <w:r w:rsidRPr="00066709">
        <w:rPr>
          <w:rFonts w:ascii="Consolas" w:hAnsi="Consolas" w:cs="Consolas"/>
          <w:color w:val="000000"/>
          <w:sz w:val="18"/>
          <w:szCs w:val="18"/>
        </w:rPr>
        <w:t>.println(</w:t>
      </w:r>
      <w:r w:rsidRPr="00066709">
        <w:rPr>
          <w:rFonts w:ascii="Consolas" w:hAnsi="Consolas" w:cs="Consolas"/>
          <w:color w:val="2A00FF"/>
          <w:sz w:val="18"/>
          <w:szCs w:val="18"/>
        </w:rPr>
        <w:t>"Cannot unzip compressed input file."</w:t>
      </w:r>
      <w:r w:rsidRPr="00066709">
        <w:rPr>
          <w:rFonts w:ascii="Consolas" w:hAnsi="Consolas" w:cs="Consolas"/>
          <w:color w:val="000000"/>
          <w:sz w:val="18"/>
          <w:szCs w:val="18"/>
        </w:rPr>
        <w:t>);</w:t>
      </w:r>
    </w:p>
    <w:p w14:paraId="5318F30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7F30B78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AFE6BC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proofErr w:type="gramStart"/>
      <w:r w:rsidRPr="00066709">
        <w:rPr>
          <w:rFonts w:ascii="Consolas" w:hAnsi="Consolas" w:cs="Consolas"/>
          <w:color w:val="6A3E3E"/>
          <w:sz w:val="18"/>
          <w:szCs w:val="18"/>
        </w:rPr>
        <w:t>zipOutputDirectory</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null</w:t>
      </w:r>
      <w:r w:rsidRPr="00066709">
        <w:rPr>
          <w:rFonts w:ascii="Consolas" w:hAnsi="Consolas" w:cs="Consolas"/>
          <w:color w:val="000000"/>
          <w:sz w:val="18"/>
          <w:szCs w:val="18"/>
        </w:rPr>
        <w:t>) {</w:t>
      </w:r>
    </w:p>
    <w:p w14:paraId="5D7A475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Get the file path in a windows-/</w:t>
      </w:r>
      <w:r w:rsidRPr="00066709">
        <w:rPr>
          <w:rFonts w:ascii="Consolas" w:hAnsi="Consolas" w:cs="Consolas"/>
          <w:color w:val="3F7F5F"/>
          <w:sz w:val="18"/>
          <w:szCs w:val="18"/>
          <w:u w:val="single"/>
        </w:rPr>
        <w:t>linux</w:t>
      </w:r>
      <w:r w:rsidRPr="00066709">
        <w:rPr>
          <w:rFonts w:ascii="Consolas" w:hAnsi="Consolas" w:cs="Consolas"/>
          <w:color w:val="3F7F5F"/>
          <w:sz w:val="18"/>
          <w:szCs w:val="18"/>
        </w:rPr>
        <w:t>-/</w:t>
      </w:r>
      <w:r w:rsidRPr="00066709">
        <w:rPr>
          <w:rFonts w:ascii="Consolas" w:hAnsi="Consolas" w:cs="Consolas"/>
          <w:color w:val="3F7F5F"/>
          <w:sz w:val="18"/>
          <w:szCs w:val="18"/>
          <w:u w:val="single"/>
        </w:rPr>
        <w:t>mac</w:t>
      </w:r>
      <w:r w:rsidRPr="00066709">
        <w:rPr>
          <w:rFonts w:ascii="Consolas" w:hAnsi="Consolas" w:cs="Consolas"/>
          <w:color w:val="3F7F5F"/>
          <w:sz w:val="18"/>
          <w:szCs w:val="18"/>
        </w:rPr>
        <w:t>- friendly format</w:t>
      </w:r>
    </w:p>
    <w:p w14:paraId="37102428"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t xml:space="preserve">String </w:t>
      </w:r>
      <w:r w:rsidRPr="00066709">
        <w:rPr>
          <w:rFonts w:ascii="Consolas" w:hAnsi="Consolas" w:cs="Consolas"/>
          <w:color w:val="6A3E3E"/>
          <w:sz w:val="18"/>
          <w:szCs w:val="18"/>
        </w:rPr>
        <w:t>zipOutputPath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zipOutputDirectory</w:t>
      </w:r>
      <w:r w:rsidRPr="00066709">
        <w:rPr>
          <w:rFonts w:ascii="Consolas" w:hAnsi="Consolas" w:cs="Consolas"/>
          <w:color w:val="000000"/>
          <w:sz w:val="18"/>
          <w:szCs w:val="18"/>
        </w:rPr>
        <w:t>.getAbsolutePath(</w:t>
      </w:r>
      <w:proofErr w:type="gramStart"/>
      <w:r w:rsidRPr="00066709">
        <w:rPr>
          <w:rFonts w:ascii="Consolas" w:hAnsi="Consolas" w:cs="Consolas"/>
          <w:color w:val="000000"/>
          <w:sz w:val="18"/>
          <w:szCs w:val="18"/>
        </w:rPr>
        <w:t>).replaceAll</w:t>
      </w:r>
      <w:proofErr w:type="gramEnd"/>
      <w:r w:rsidRPr="00066709">
        <w:rPr>
          <w:rFonts w:ascii="Consolas" w:hAnsi="Consolas" w:cs="Consolas"/>
          <w:color w:val="000000"/>
          <w:sz w:val="18"/>
          <w:szCs w:val="18"/>
        </w:rPr>
        <w:t>(</w:t>
      </w:r>
      <w:r w:rsidRPr="00066709">
        <w:rPr>
          <w:rFonts w:ascii="Consolas" w:hAnsi="Consolas" w:cs="Consolas"/>
          <w:color w:val="2A00FF"/>
          <w:sz w:val="18"/>
          <w:szCs w:val="18"/>
        </w:rPr>
        <w:t>"\\\\"</w:t>
      </w:r>
      <w:r w:rsidRPr="00066709">
        <w:rPr>
          <w:rFonts w:ascii="Consolas" w:hAnsi="Consolas" w:cs="Consolas"/>
          <w:color w:val="000000"/>
          <w:sz w:val="18"/>
          <w:szCs w:val="18"/>
        </w:rPr>
        <w:t xml:space="preserve">, </w:t>
      </w:r>
      <w:r w:rsidRPr="00066709">
        <w:rPr>
          <w:rFonts w:ascii="Consolas" w:hAnsi="Consolas" w:cs="Consolas"/>
          <w:color w:val="2A00FF"/>
          <w:sz w:val="18"/>
          <w:szCs w:val="18"/>
        </w:rPr>
        <w:t>"/"</w:t>
      </w:r>
      <w:r w:rsidRPr="00066709">
        <w:rPr>
          <w:rFonts w:ascii="Consolas" w:hAnsi="Consolas" w:cs="Consolas"/>
          <w:color w:val="000000"/>
          <w:sz w:val="18"/>
          <w:szCs w:val="18"/>
        </w:rPr>
        <w:t>);</w:t>
      </w:r>
    </w:p>
    <w:p w14:paraId="0147F1E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b/>
          <w:bCs/>
          <w:color w:val="7F0055"/>
          <w:sz w:val="18"/>
          <w:szCs w:val="18"/>
        </w:rPr>
        <w:t>for</w:t>
      </w:r>
      <w:r w:rsidRPr="00066709">
        <w:rPr>
          <w:rFonts w:ascii="Consolas" w:hAnsi="Consolas" w:cs="Consolas"/>
          <w:color w:val="000000"/>
          <w:sz w:val="18"/>
          <w:szCs w:val="18"/>
        </w:rPr>
        <w:t xml:space="preserve"> (String </w:t>
      </w:r>
      <w:proofErr w:type="gramStart"/>
      <w:r w:rsidRPr="00066709">
        <w:rPr>
          <w:rFonts w:ascii="Consolas" w:hAnsi="Consolas" w:cs="Consolas"/>
          <w:color w:val="6A3E3E"/>
          <w:sz w:val="18"/>
          <w:szCs w:val="18"/>
        </w:rPr>
        <w:t>fileName</w:t>
      </w:r>
      <w:r w:rsidRPr="00066709">
        <w:rPr>
          <w:rFonts w:ascii="Consolas" w:hAnsi="Consolas" w:cs="Consolas"/>
          <w:color w:val="000000"/>
          <w:sz w:val="18"/>
          <w:szCs w:val="18"/>
        </w:rPr>
        <w:t xml:space="preserve"> :</w:t>
      </w:r>
      <w:proofErr w:type="gramEnd"/>
      <w:r w:rsidRPr="00066709">
        <w:rPr>
          <w:rFonts w:ascii="Consolas" w:hAnsi="Consolas" w:cs="Consolas"/>
          <w:color w:val="000000"/>
          <w:sz w:val="18"/>
          <w:szCs w:val="18"/>
        </w:rPr>
        <w:t xml:space="preserve"> </w:t>
      </w:r>
      <w:r w:rsidRPr="00066709">
        <w:rPr>
          <w:rFonts w:ascii="Consolas" w:hAnsi="Consolas" w:cs="Consolas"/>
          <w:color w:val="6A3E3E"/>
          <w:sz w:val="18"/>
          <w:szCs w:val="18"/>
        </w:rPr>
        <w:t>zipOutputDirectory</w:t>
      </w:r>
      <w:r w:rsidRPr="00066709">
        <w:rPr>
          <w:rFonts w:ascii="Consolas" w:hAnsi="Consolas" w:cs="Consolas"/>
          <w:color w:val="000000"/>
          <w:sz w:val="18"/>
          <w:szCs w:val="18"/>
        </w:rPr>
        <w:t>.list()) {</w:t>
      </w:r>
    </w:p>
    <w:p w14:paraId="4018809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70AE26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Use the full file path replace or add the inputs.</w:t>
      </w:r>
    </w:p>
    <w:p w14:paraId="479B4B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Uncompressed directories within the zipOutputPath can be used here:</w:t>
      </w:r>
    </w:p>
    <w:p w14:paraId="2BBC8EC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filePath</w:t>
      </w:r>
      <w:r w:rsidRPr="00066709">
        <w:rPr>
          <w:rFonts w:ascii="Consolas" w:hAnsi="Consolas" w:cs="Consolas"/>
          <w:color w:val="000000"/>
          <w:sz w:val="18"/>
          <w:szCs w:val="18"/>
        </w:rPr>
        <w:t xml:space="preserve"> = </w:t>
      </w:r>
      <w:r w:rsidRPr="00066709">
        <w:rPr>
          <w:rFonts w:ascii="Consolas" w:hAnsi="Consolas" w:cs="Consolas"/>
          <w:color w:val="6A3E3E"/>
          <w:sz w:val="18"/>
          <w:szCs w:val="18"/>
        </w:rPr>
        <w:t>zipOutputPath</w:t>
      </w:r>
    </w:p>
    <w:p w14:paraId="7BBE2D4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2A00FF"/>
          <w:sz w:val="18"/>
          <w:szCs w:val="18"/>
        </w:rPr>
        <w:t>"/"</w:t>
      </w:r>
    </w:p>
    <w:p w14:paraId="49DCC7FA"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w:t>
      </w:r>
      <w:proofErr w:type="gramStart"/>
      <w:r w:rsidRPr="00066709">
        <w:rPr>
          <w:rFonts w:ascii="Consolas" w:hAnsi="Consolas" w:cs="Consolas"/>
          <w:color w:val="3F7F5F"/>
          <w:sz w:val="18"/>
          <w:szCs w:val="18"/>
        </w:rPr>
        <w:t>*  +</w:t>
      </w:r>
      <w:proofErr w:type="gramEnd"/>
      <w:r w:rsidRPr="00066709">
        <w:rPr>
          <w:rFonts w:ascii="Consolas" w:hAnsi="Consolas" w:cs="Consolas"/>
          <w:color w:val="3F7F5F"/>
          <w:sz w:val="18"/>
          <w:szCs w:val="18"/>
        </w:rPr>
        <w:t xml:space="preserve"> "someSubDirectory/"             */</w:t>
      </w:r>
    </w:p>
    <w:p w14:paraId="35F095F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000000"/>
          <w:sz w:val="18"/>
          <w:szCs w:val="18"/>
        </w:rPr>
        <w:tab/>
        <w:t xml:space="preserve">+ </w:t>
      </w:r>
      <w:r w:rsidRPr="00066709">
        <w:rPr>
          <w:rFonts w:ascii="Consolas" w:hAnsi="Consolas" w:cs="Consolas"/>
          <w:color w:val="6A3E3E"/>
          <w:sz w:val="18"/>
          <w:szCs w:val="18"/>
        </w:rPr>
        <w:t>fileName</w:t>
      </w:r>
      <w:r w:rsidRPr="00066709">
        <w:rPr>
          <w:rFonts w:ascii="Consolas" w:hAnsi="Consolas" w:cs="Consolas"/>
          <w:color w:val="000000"/>
          <w:sz w:val="18"/>
          <w:szCs w:val="18"/>
        </w:rPr>
        <w:t>;</w:t>
      </w:r>
    </w:p>
    <w:p w14:paraId="69B5FDE5"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05DA19E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rCreatedFile</w:t>
      </w: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filePath</w:t>
      </w:r>
      <w:r w:rsidRPr="00066709">
        <w:rPr>
          <w:rFonts w:ascii="Consolas" w:hAnsi="Consolas" w:cs="Consolas"/>
          <w:color w:val="000000"/>
          <w:sz w:val="18"/>
          <w:szCs w:val="18"/>
        </w:rPr>
        <w:t>);</w:t>
      </w:r>
    </w:p>
    <w:p w14:paraId="1B1F7E7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.isFile()) {</w:t>
      </w:r>
    </w:p>
    <w:p w14:paraId="224472A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.setInputFile</w:t>
      </w:r>
      <w:proofErr w:type="gramEnd"/>
      <w:r w:rsidRPr="00066709">
        <w:rPr>
          <w:rFonts w:ascii="Consolas" w:hAnsi="Consolas" w:cs="Consolas"/>
          <w:color w:val="000000"/>
          <w:sz w:val="18"/>
          <w:szCs w:val="18"/>
        </w:rPr>
        <w:t>(</w:t>
      </w:r>
      <w:r w:rsidRPr="00066709">
        <w:rPr>
          <w:rFonts w:ascii="Consolas" w:hAnsi="Consolas" w:cs="Consolas"/>
          <w:color w:val="6A3E3E"/>
          <w:sz w:val="18"/>
          <w:szCs w:val="18"/>
        </w:rPr>
        <w:t>inNodeIndex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inFileIndex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w:t>
      </w:r>
    </w:p>
    <w:p w14:paraId="36EE4F9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r w:rsidRPr="00066709">
        <w:rPr>
          <w:rFonts w:ascii="Consolas" w:hAnsi="Consolas" w:cs="Consolas"/>
          <w:color w:val="000000"/>
          <w:sz w:val="18"/>
          <w:szCs w:val="18"/>
        </w:rPr>
        <w:tab/>
      </w:r>
      <w:r w:rsidRPr="00066709">
        <w:rPr>
          <w:rFonts w:ascii="Consolas" w:hAnsi="Consolas" w:cs="Consolas"/>
          <w:color w:val="6A3E3E"/>
          <w:sz w:val="18"/>
          <w:szCs w:val="18"/>
        </w:rPr>
        <w:t>inNodeIndex</w:t>
      </w:r>
      <w:r w:rsidRPr="00066709">
        <w:rPr>
          <w:rFonts w:ascii="Consolas" w:hAnsi="Consolas" w:cs="Consolas"/>
          <w:color w:val="000000"/>
          <w:sz w:val="18"/>
          <w:szCs w:val="18"/>
        </w:rPr>
        <w:t>++;</w:t>
      </w:r>
    </w:p>
    <w:p w14:paraId="6F6F80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 </w:t>
      </w:r>
      <w:r w:rsidRPr="00066709">
        <w:rPr>
          <w:rFonts w:ascii="Consolas" w:hAnsi="Consolas" w:cs="Consolas"/>
          <w:b/>
          <w:bCs/>
          <w:color w:val="7F0055"/>
          <w:sz w:val="18"/>
          <w:szCs w:val="18"/>
        </w:rPr>
        <w:t>else</w:t>
      </w:r>
      <w:r w:rsidRPr="00066709">
        <w:rPr>
          <w:rFonts w:ascii="Consolas" w:hAnsi="Consolas" w:cs="Consolas"/>
          <w:color w:val="000000"/>
          <w:sz w:val="18"/>
          <w:szCs w:val="18"/>
        </w:rPr>
        <w:t xml:space="preserve"> </w:t>
      </w:r>
      <w:r w:rsidRPr="00066709">
        <w:rPr>
          <w:rFonts w:ascii="Consolas" w:hAnsi="Consolas" w:cs="Consolas"/>
          <w:b/>
          <w:bCs/>
          <w:color w:val="7F0055"/>
          <w:sz w:val="18"/>
          <w:szCs w:val="18"/>
        </w:rPr>
        <w:t>if</w:t>
      </w:r>
      <w:r w:rsidRPr="00066709">
        <w:rPr>
          <w:rFonts w:ascii="Consolas" w:hAnsi="Consolas" w:cs="Consolas"/>
          <w:color w:val="000000"/>
          <w:sz w:val="18"/>
          <w:szCs w:val="18"/>
        </w:rPr>
        <w:t xml:space="preserve"> (</w:t>
      </w:r>
      <w:r w:rsidRPr="00066709">
        <w:rPr>
          <w:rFonts w:ascii="Consolas" w:hAnsi="Consolas" w:cs="Consolas"/>
          <w:color w:val="6A3E3E"/>
          <w:sz w:val="18"/>
          <w:szCs w:val="18"/>
        </w:rPr>
        <w:t>rCreatedFile</w:t>
      </w:r>
      <w:r w:rsidRPr="00066709">
        <w:rPr>
          <w:rFonts w:ascii="Consolas" w:hAnsi="Consolas" w:cs="Consolas"/>
          <w:color w:val="000000"/>
          <w:sz w:val="18"/>
          <w:szCs w:val="18"/>
        </w:rPr>
        <w:t>.isDirectory()) {</w:t>
      </w:r>
    </w:p>
    <w:p w14:paraId="238EC31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xml:space="preserve">// This File object is </w:t>
      </w:r>
      <w:proofErr w:type="gramStart"/>
      <w:r w:rsidRPr="00066709">
        <w:rPr>
          <w:rFonts w:ascii="Consolas" w:hAnsi="Consolas" w:cs="Consolas"/>
          <w:color w:val="3F7F5F"/>
          <w:sz w:val="18"/>
          <w:szCs w:val="18"/>
        </w:rPr>
        <w:t>actually a</w:t>
      </w:r>
      <w:proofErr w:type="gramEnd"/>
      <w:r w:rsidRPr="00066709">
        <w:rPr>
          <w:rFonts w:ascii="Consolas" w:hAnsi="Consolas" w:cs="Consolas"/>
          <w:color w:val="3F7F5F"/>
          <w:sz w:val="18"/>
          <w:szCs w:val="18"/>
        </w:rPr>
        <w:t xml:space="preserve"> directory.</w:t>
      </w:r>
    </w:p>
    <w:p w14:paraId="36E0091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000000"/>
          <w:sz w:val="18"/>
          <w:szCs w:val="18"/>
        </w:rPr>
        <w:tab/>
      </w:r>
      <w:r w:rsidRPr="00066709">
        <w:rPr>
          <w:rFonts w:ascii="Consolas" w:hAnsi="Consolas" w:cs="Consolas"/>
          <w:color w:val="3F7F5F"/>
          <w:sz w:val="18"/>
          <w:szCs w:val="18"/>
        </w:rPr>
        <w:t>// We could traverse it or simply ignore it.</w:t>
      </w:r>
    </w:p>
    <w:p w14:paraId="4BC8FA1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
    <w:p w14:paraId="782E21AF"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 xml:space="preserve">    }</w:t>
      </w:r>
    </w:p>
    <w:p w14:paraId="1CCF29A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527E389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Run the program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xml:space="preserve"> (as specified in build.properties),</w:t>
      </w:r>
    </w:p>
    <w:p w14:paraId="4F4E1741"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r>
      <w:r w:rsidRPr="00066709">
        <w:rPr>
          <w:rFonts w:ascii="Consolas" w:hAnsi="Consolas" w:cs="Consolas"/>
          <w:color w:val="000000"/>
          <w:sz w:val="18"/>
          <w:szCs w:val="18"/>
        </w:rPr>
        <w:tab/>
      </w:r>
      <w:r w:rsidRPr="00066709">
        <w:rPr>
          <w:rFonts w:ascii="Consolas" w:hAnsi="Consolas" w:cs="Consolas"/>
          <w:color w:val="3F7F5F"/>
          <w:sz w:val="18"/>
          <w:szCs w:val="18"/>
        </w:rPr>
        <w:t xml:space="preserve">// and return its </w:t>
      </w:r>
      <w:r w:rsidRPr="00066709">
        <w:rPr>
          <w:rFonts w:ascii="Consolas" w:hAnsi="Consolas" w:cs="Consolas"/>
          <w:color w:val="3F7F5F"/>
          <w:sz w:val="18"/>
          <w:szCs w:val="18"/>
          <w:u w:val="single"/>
        </w:rPr>
        <w:t>stdout</w:t>
      </w:r>
      <w:r w:rsidRPr="00066709">
        <w:rPr>
          <w:rFonts w:ascii="Consolas" w:hAnsi="Consolas" w:cs="Consolas"/>
          <w:color w:val="3F7F5F"/>
          <w:sz w:val="18"/>
          <w:szCs w:val="18"/>
        </w:rPr>
        <w:t xml:space="preserve"> to "my_output_file.txt".</w:t>
      </w:r>
    </w:p>
    <w:p w14:paraId="01DEF202"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File </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.runExternal</w:t>
      </w:r>
      <w:proofErr w:type="gramEnd"/>
      <w:r w:rsidRPr="00066709">
        <w:rPr>
          <w:rFonts w:ascii="Consolas" w:hAnsi="Consolas" w:cs="Consolas"/>
          <w:color w:val="000000"/>
          <w:sz w:val="18"/>
          <w:szCs w:val="18"/>
        </w:rPr>
        <w:t>();</w:t>
      </w:r>
    </w:p>
    <w:p w14:paraId="60F6DE96"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79C6129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 0;</w:t>
      </w:r>
    </w:p>
    <w:p w14:paraId="3EC4CDA7"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Integer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 0;</w:t>
      </w:r>
    </w:p>
    <w:p w14:paraId="1F125790"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String </w:t>
      </w:r>
      <w:r w:rsidRPr="00066709">
        <w:rPr>
          <w:rFonts w:ascii="Consolas" w:hAnsi="Consolas" w:cs="Consolas"/>
          <w:color w:val="6A3E3E"/>
          <w:sz w:val="18"/>
          <w:szCs w:val="18"/>
        </w:rPr>
        <w:t>fileLabel</w:t>
      </w:r>
      <w:r w:rsidRPr="00066709">
        <w:rPr>
          <w:rFonts w:ascii="Consolas" w:hAnsi="Consolas" w:cs="Consolas"/>
          <w:color w:val="000000"/>
          <w:sz w:val="18"/>
          <w:szCs w:val="18"/>
        </w:rPr>
        <w:t xml:space="preserve"> = </w:t>
      </w:r>
      <w:r w:rsidRPr="00066709">
        <w:rPr>
          <w:rFonts w:ascii="Consolas" w:hAnsi="Consolas" w:cs="Consolas"/>
          <w:color w:val="2A00FF"/>
          <w:sz w:val="18"/>
          <w:szCs w:val="18"/>
        </w:rPr>
        <w:t>"text"</w:t>
      </w:r>
      <w:r w:rsidRPr="00066709">
        <w:rPr>
          <w:rFonts w:ascii="Consolas" w:hAnsi="Consolas" w:cs="Consolas"/>
          <w:color w:val="000000"/>
          <w:sz w:val="18"/>
          <w:szCs w:val="18"/>
        </w:rPr>
        <w:t>;</w:t>
      </w:r>
    </w:p>
    <w:p w14:paraId="1DB5E543"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Add the new file (created by </w:t>
      </w:r>
      <w:proofErr w:type="gramStart"/>
      <w:r w:rsidRPr="00066709">
        <w:rPr>
          <w:rFonts w:ascii="Consolas" w:hAnsi="Consolas" w:cs="Consolas"/>
          <w:color w:val="3F7F5F"/>
          <w:sz w:val="18"/>
          <w:szCs w:val="18"/>
        </w:rPr>
        <w:t>analysis.R</w:t>
      </w:r>
      <w:proofErr w:type="gramEnd"/>
      <w:r w:rsidRPr="00066709">
        <w:rPr>
          <w:rFonts w:ascii="Consolas" w:hAnsi="Consolas" w:cs="Consolas"/>
          <w:color w:val="3F7F5F"/>
          <w:sz w:val="18"/>
          <w:szCs w:val="18"/>
        </w:rPr>
        <w:t>) to the output file list.</w:t>
      </w:r>
    </w:p>
    <w:p w14:paraId="66290CC9"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.addOutputFile</w:t>
      </w:r>
      <w:proofErr w:type="gramEnd"/>
      <w:r w:rsidRPr="00066709">
        <w:rPr>
          <w:rFonts w:ascii="Consolas" w:hAnsi="Consolas" w:cs="Consolas"/>
          <w:color w:val="000000"/>
          <w:sz w:val="18"/>
          <w:szCs w:val="18"/>
        </w:rPr>
        <w:t>(</w:t>
      </w:r>
      <w:r w:rsidRPr="00066709">
        <w:rPr>
          <w:rFonts w:ascii="Consolas" w:hAnsi="Consolas" w:cs="Consolas"/>
          <w:b/>
          <w:bCs/>
          <w:color w:val="7F0055"/>
          <w:sz w:val="18"/>
          <w:szCs w:val="18"/>
        </w:rPr>
        <w:t>new</w:t>
      </w:r>
      <w:r w:rsidRPr="00066709">
        <w:rPr>
          <w:rFonts w:ascii="Consolas" w:hAnsi="Consolas" w:cs="Consolas"/>
          <w:color w:val="000000"/>
          <w:sz w:val="18"/>
          <w:szCs w:val="18"/>
        </w:rPr>
        <w:t xml:space="preserve"> File(</w:t>
      </w:r>
      <w:r w:rsidRPr="00066709">
        <w:rPr>
          <w:rFonts w:ascii="Consolas" w:hAnsi="Consolas" w:cs="Consolas"/>
          <w:color w:val="6A3E3E"/>
          <w:sz w:val="18"/>
          <w:szCs w:val="18"/>
        </w:rPr>
        <w:t>outputDirectory</w:t>
      </w:r>
      <w:r w:rsidRPr="00066709">
        <w:rPr>
          <w:rFonts w:ascii="Consolas" w:hAnsi="Consolas" w:cs="Consolas"/>
          <w:color w:val="000000"/>
          <w:sz w:val="18"/>
          <w:szCs w:val="18"/>
        </w:rPr>
        <w:t xml:space="preserve"> + </w:t>
      </w:r>
      <w:r w:rsidRPr="00066709">
        <w:rPr>
          <w:rFonts w:ascii="Consolas" w:hAnsi="Consolas" w:cs="Consolas"/>
          <w:color w:val="2A00FF"/>
          <w:sz w:val="18"/>
          <w:szCs w:val="18"/>
        </w:rPr>
        <w:t>"/my_output_file.txt"</w:t>
      </w:r>
      <w:r w:rsidRPr="00066709">
        <w:rPr>
          <w:rFonts w:ascii="Consolas" w:hAnsi="Consolas" w:cs="Consolas"/>
          <w:color w:val="000000"/>
          <w:sz w:val="18"/>
          <w:szCs w:val="18"/>
        </w:rPr>
        <w:t xml:space="preserve">), </w:t>
      </w:r>
      <w:r w:rsidRPr="00066709">
        <w:rPr>
          <w:rFonts w:ascii="Consolas" w:hAnsi="Consolas" w:cs="Consolas"/>
          <w:color w:val="6A3E3E"/>
          <w:sz w:val="18"/>
          <w:szCs w:val="18"/>
        </w:rPr>
        <w:t>nodeIndex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fileIndex</w:t>
      </w:r>
      <w:r w:rsidRPr="00066709">
        <w:rPr>
          <w:rFonts w:ascii="Consolas" w:hAnsi="Consolas" w:cs="Consolas"/>
          <w:color w:val="000000"/>
          <w:sz w:val="18"/>
          <w:szCs w:val="18"/>
        </w:rPr>
        <w:t xml:space="preserve">, </w:t>
      </w:r>
      <w:r w:rsidRPr="00066709">
        <w:rPr>
          <w:rFonts w:ascii="Consolas" w:hAnsi="Consolas" w:cs="Consolas"/>
          <w:color w:val="6A3E3E"/>
          <w:sz w:val="18"/>
          <w:szCs w:val="18"/>
        </w:rPr>
        <w:t>fileLabel</w:t>
      </w:r>
      <w:r w:rsidRPr="00066709">
        <w:rPr>
          <w:rFonts w:ascii="Consolas" w:hAnsi="Consolas" w:cs="Consolas"/>
          <w:color w:val="000000"/>
          <w:sz w:val="18"/>
          <w:szCs w:val="18"/>
        </w:rPr>
        <w:t>);</w:t>
      </w:r>
    </w:p>
    <w:p w14:paraId="4FDC65DE"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ab/>
        <w:t>}</w:t>
      </w:r>
    </w:p>
    <w:p w14:paraId="553CD03C"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p>
    <w:p w14:paraId="190D7ECB"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w:t>
      </w:r>
      <w:r w:rsidRPr="00066709">
        <w:rPr>
          <w:rFonts w:ascii="Consolas" w:hAnsi="Consolas" w:cs="Consolas"/>
          <w:color w:val="3F7F5F"/>
          <w:sz w:val="18"/>
          <w:szCs w:val="18"/>
        </w:rPr>
        <w:t xml:space="preserve">// Send the component output back to the </w:t>
      </w:r>
      <w:r w:rsidRPr="00066709">
        <w:rPr>
          <w:rFonts w:ascii="Consolas" w:hAnsi="Consolas" w:cs="Consolas"/>
          <w:color w:val="3F7F5F"/>
          <w:sz w:val="18"/>
          <w:szCs w:val="18"/>
          <w:u w:val="single"/>
        </w:rPr>
        <w:t>workflows</w:t>
      </w:r>
      <w:r w:rsidRPr="00066709">
        <w:rPr>
          <w:rFonts w:ascii="Consolas" w:hAnsi="Consolas" w:cs="Consolas"/>
          <w:color w:val="3F7F5F"/>
          <w:sz w:val="18"/>
          <w:szCs w:val="18"/>
        </w:rPr>
        <w:t xml:space="preserve"> platform.</w:t>
      </w:r>
    </w:p>
    <w:p w14:paraId="35C5E1ED" w14:textId="77777777" w:rsidR="00066709" w:rsidRPr="00066709" w:rsidRDefault="00066709" w:rsidP="00066709">
      <w:pPr>
        <w:autoSpaceDE w:val="0"/>
        <w:autoSpaceDN w:val="0"/>
        <w:adjustRightInd w:val="0"/>
        <w:spacing w:after="0" w:line="240" w:lineRule="auto"/>
        <w:rPr>
          <w:rFonts w:ascii="Consolas" w:hAnsi="Consolas" w:cs="Consolas"/>
          <w:sz w:val="18"/>
          <w:szCs w:val="18"/>
        </w:rPr>
      </w:pPr>
      <w:r w:rsidRPr="00066709">
        <w:rPr>
          <w:rFonts w:ascii="Consolas" w:hAnsi="Consolas" w:cs="Consolas"/>
          <w:color w:val="000000"/>
          <w:sz w:val="18"/>
          <w:szCs w:val="18"/>
        </w:rPr>
        <w:t xml:space="preserve">    System.</w:t>
      </w:r>
      <w:r w:rsidRPr="00066709">
        <w:rPr>
          <w:rFonts w:ascii="Consolas" w:hAnsi="Consolas" w:cs="Consolas"/>
          <w:b/>
          <w:bCs/>
          <w:i/>
          <w:iCs/>
          <w:color w:val="0000C0"/>
          <w:sz w:val="18"/>
          <w:szCs w:val="18"/>
        </w:rPr>
        <w:t>out</w:t>
      </w:r>
      <w:r w:rsidRPr="00066709">
        <w:rPr>
          <w:rFonts w:ascii="Consolas" w:hAnsi="Consolas" w:cs="Consolas"/>
          <w:color w:val="000000"/>
          <w:sz w:val="18"/>
          <w:szCs w:val="18"/>
        </w:rPr>
        <w:t>.println(</w:t>
      </w:r>
      <w:proofErr w:type="gramStart"/>
      <w:r w:rsidRPr="00066709">
        <w:rPr>
          <w:rFonts w:ascii="Consolas" w:hAnsi="Consolas" w:cs="Consolas"/>
          <w:b/>
          <w:bCs/>
          <w:color w:val="7F0055"/>
          <w:sz w:val="18"/>
          <w:szCs w:val="18"/>
        </w:rPr>
        <w:t>this</w:t>
      </w:r>
      <w:r w:rsidRPr="00066709">
        <w:rPr>
          <w:rFonts w:ascii="Consolas" w:hAnsi="Consolas" w:cs="Consolas"/>
          <w:color w:val="000000"/>
          <w:sz w:val="18"/>
          <w:szCs w:val="18"/>
        </w:rPr>
        <w:t>.getOutput</w:t>
      </w:r>
      <w:proofErr w:type="gramEnd"/>
      <w:r w:rsidRPr="00066709">
        <w:rPr>
          <w:rFonts w:ascii="Consolas" w:hAnsi="Consolas" w:cs="Consolas"/>
          <w:color w:val="000000"/>
          <w:sz w:val="18"/>
          <w:szCs w:val="18"/>
        </w:rPr>
        <w:t>());</w:t>
      </w:r>
    </w:p>
    <w:p w14:paraId="2FF62C83" w14:textId="03791313" w:rsidR="00066709" w:rsidRPr="00066709" w:rsidRDefault="00066709" w:rsidP="00066709">
      <w:pPr>
        <w:rPr>
          <w:sz w:val="18"/>
          <w:szCs w:val="18"/>
        </w:rPr>
      </w:pPr>
      <w:r w:rsidRPr="00066709">
        <w:rPr>
          <w:rFonts w:ascii="Consolas" w:hAnsi="Consolas" w:cs="Consolas"/>
          <w:color w:val="000000"/>
          <w:sz w:val="18"/>
          <w:szCs w:val="18"/>
        </w:rPr>
        <w:t>}</w:t>
      </w:r>
    </w:p>
    <w:p w14:paraId="19F2D3F4" w14:textId="77777777" w:rsidR="00796180" w:rsidRDefault="00796180" w:rsidP="00796180">
      <w:pPr>
        <w:pStyle w:val="Heading2"/>
      </w:pPr>
      <w:bookmarkStart w:id="17" w:name="_GoBack"/>
      <w:bookmarkEnd w:id="17"/>
    </w:p>
    <w:p w14:paraId="54D86CB7" w14:textId="77777777" w:rsidR="00EF4171" w:rsidRDefault="00EF4171" w:rsidP="00796180">
      <w:pPr>
        <w:pStyle w:val="Heading2"/>
      </w:pPr>
    </w:p>
    <w:p w14:paraId="503F8597" w14:textId="440A291F" w:rsidR="001B1A82" w:rsidRDefault="00132ECA" w:rsidP="00796180">
      <w:pPr>
        <w:pStyle w:val="Heading2"/>
      </w:pPr>
      <w:bookmarkStart w:id="18" w:name="_Toc508010920"/>
      <w:r>
        <w:t>Defining Options</w:t>
      </w:r>
      <w:bookmarkEnd w:id="18"/>
    </w:p>
    <w:p w14:paraId="2FF4D164" w14:textId="77777777" w:rsidR="00FE57A5" w:rsidRDefault="00FE57A5" w:rsidP="00FE57A5">
      <w:r>
        <w:t xml:space="preserve">The </w:t>
      </w:r>
      <w:r w:rsidRPr="00282B00">
        <w:rPr>
          <w:b/>
        </w:rPr>
        <w:t>OptionsType</w:t>
      </w:r>
      <w:r>
        <w:t xml:space="preserve"> defines a set of options which can be </w:t>
      </w:r>
      <w:r w:rsidR="007A1F88">
        <w:t xml:space="preserve">modified </w:t>
      </w:r>
      <w:r w:rsidR="00636840">
        <w:t>from the</w:t>
      </w:r>
      <w:r w:rsidR="008C19D0">
        <w:t xml:space="preserve"> user-interface. </w:t>
      </w:r>
      <w:r w:rsidR="00636840">
        <w:t xml:space="preserve">The </w:t>
      </w:r>
      <w:r w:rsidR="00EF79C1" w:rsidRPr="00636840">
        <w:t>options</w:t>
      </w:r>
      <w:r w:rsidR="00EF79C1">
        <w:t xml:space="preserve"> </w:t>
      </w:r>
      <w:r w:rsidR="00636840">
        <w:t xml:space="preserve">can include </w:t>
      </w:r>
      <w:r w:rsidR="0070763F" w:rsidRPr="00282B00">
        <w:rPr>
          <w:i/>
        </w:rPr>
        <w:t>s</w:t>
      </w:r>
      <w:r w:rsidR="00EF79C1" w:rsidRPr="00282B00">
        <w:rPr>
          <w:i/>
        </w:rPr>
        <w:t xml:space="preserve">imple </w:t>
      </w:r>
      <w:r w:rsidR="0070763F" w:rsidRPr="00282B00">
        <w:rPr>
          <w:i/>
        </w:rPr>
        <w:t>d</w:t>
      </w:r>
      <w:r w:rsidR="00EF79C1" w:rsidRPr="00282B00">
        <w:rPr>
          <w:i/>
        </w:rPr>
        <w:t xml:space="preserve">ata </w:t>
      </w:r>
      <w:r w:rsidR="0070763F" w:rsidRPr="00282B00">
        <w:rPr>
          <w:i/>
        </w:rPr>
        <w:t>t</w:t>
      </w:r>
      <w:r w:rsidR="00636840" w:rsidRPr="00282B00">
        <w:rPr>
          <w:i/>
        </w:rPr>
        <w:t>ypes</w:t>
      </w:r>
      <w:r w:rsidR="00636840" w:rsidRPr="00636840">
        <w:t xml:space="preserve">, </w:t>
      </w:r>
      <w:r w:rsidR="00636840">
        <w:t xml:space="preserve">like strings or doubles, as well as a </w:t>
      </w:r>
      <w:r w:rsidR="00636840" w:rsidRPr="00282B00">
        <w:rPr>
          <w:i/>
        </w:rPr>
        <w:t>file upload option</w:t>
      </w:r>
      <w:r w:rsidR="008C19D0">
        <w:t>.</w:t>
      </w:r>
      <w:r w:rsidR="008F395E">
        <w:t xml:space="preserve"> Let's </w:t>
      </w:r>
      <w:proofErr w:type="gramStart"/>
      <w:r w:rsidR="00E96AD2">
        <w:t xml:space="preserve">take a </w:t>
      </w:r>
      <w:r w:rsidR="008F395E">
        <w:t>look</w:t>
      </w:r>
      <w:proofErr w:type="gramEnd"/>
      <w:r w:rsidR="008F395E">
        <w:t xml:space="preserve"> at the different configurations </w:t>
      </w:r>
      <w:r w:rsidR="00E96AD2">
        <w:t>available.</w:t>
      </w:r>
    </w:p>
    <w:p w14:paraId="5E11B381" w14:textId="77777777" w:rsidR="0070763F" w:rsidRDefault="00673D56" w:rsidP="009842E3">
      <w:pPr>
        <w:pStyle w:val="Heading3"/>
      </w:pPr>
      <w:r>
        <w:t>File Upload</w:t>
      </w:r>
      <w:r w:rsidR="000A3B56">
        <w:t xml:space="preserve"> Option</w:t>
      </w:r>
    </w:p>
    <w:p w14:paraId="68205552" w14:textId="77777777" w:rsidR="00282B00" w:rsidRDefault="003717D7" w:rsidP="00282B00">
      <w:r>
        <w:t xml:space="preserve">Including a </w:t>
      </w:r>
      <w:r w:rsidR="0007109A" w:rsidRPr="0007109A">
        <w:rPr>
          <w:i/>
        </w:rPr>
        <w:t>files</w:t>
      </w:r>
      <w:r w:rsidR="0007109A">
        <w:t xml:space="preserve"> element </w:t>
      </w:r>
      <w:r>
        <w:t xml:space="preserve">in an OptionsType allows the end-user </w:t>
      </w:r>
      <w:r w:rsidR="0070763F">
        <w:t xml:space="preserve">to upload </w:t>
      </w:r>
      <w:r w:rsidR="00282B00">
        <w:t>a file from the component</w:t>
      </w:r>
      <w:r w:rsidR="0070763F">
        <w:t>.</w:t>
      </w:r>
      <w:r w:rsidR="0007109A">
        <w:t xml:space="preserve"> </w:t>
      </w:r>
      <w:r w:rsidR="00282B00">
        <w:t xml:space="preserve">Generally, a component will either have Inputs, or it will have a </w:t>
      </w:r>
      <w:r w:rsidR="00282B00">
        <w:rPr>
          <w:i/>
        </w:rPr>
        <w:t>file upload option</w:t>
      </w:r>
      <w:r w:rsidR="00282B00">
        <w:t xml:space="preserve">. Components that have both should be </w:t>
      </w:r>
      <w:r w:rsidR="00282B00">
        <w:lastRenderedPageBreak/>
        <w:t xml:space="preserve">split into two separate components—an Import and an Analysis component. Let us look at the </w:t>
      </w:r>
      <w:r w:rsidR="00282B00">
        <w:rPr>
          <w:i/>
        </w:rPr>
        <w:t>file upload</w:t>
      </w:r>
      <w:r w:rsidR="00282B00">
        <w:t xml:space="preserve"> definition.</w:t>
      </w:r>
    </w:p>
    <w:p w14:paraId="3B76157D" w14:textId="77777777" w:rsidR="00282B00" w:rsidRPr="00282B00" w:rsidRDefault="00282B00" w:rsidP="00282B00">
      <w:r>
        <w:t>Modify t</w:t>
      </w:r>
      <w:r>
        <w:rPr>
          <w:i/>
        </w:rPr>
        <w:t xml:space="preserve">ext </w:t>
      </w:r>
      <w:r>
        <w:t xml:space="preserve">in the </w:t>
      </w:r>
      <w:r w:rsidRPr="00282B00">
        <w:rPr>
          <w:b/>
        </w:rPr>
        <w:t>OptionFileList</w:t>
      </w:r>
      <w:r w:rsidRPr="00282B00">
        <w:t xml:space="preserve"> to </w:t>
      </w:r>
      <w:r>
        <w:t>match your desired file type. See the section Existing File Types in Appendix A. E</w:t>
      </w:r>
      <w:r w:rsidR="009375FC">
        <w:t>xamples include</w:t>
      </w:r>
      <w:r>
        <w:t xml:space="preserve"> tab-delimited, csv, image, </w:t>
      </w:r>
      <w:r w:rsidR="009375FC">
        <w:t>and text, but we can invent new types and place them into a hierarchy, e.g. csv (comma-separated values) is a type of text file so any csv will suffice as a text file, but not all text files are csv files.</w:t>
      </w:r>
    </w:p>
    <w:p w14:paraId="3C23291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2BEB1DA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color w:val="008080"/>
          <w:sz w:val="16"/>
          <w:szCs w:val="16"/>
        </w:rPr>
        <w:t>&gt;</w:t>
      </w:r>
    </w:p>
    <w:p w14:paraId="75DE985D"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"files"</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7882729"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D534801"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3EFE2ECC" w14:textId="77777777" w:rsidR="00282B00" w:rsidRDefault="00282B00" w:rsidP="00282B00">
      <w:pPr>
        <w:autoSpaceDE w:val="0"/>
        <w:autoSpaceDN w:val="0"/>
        <w:adjustRightInd w:val="0"/>
        <w:spacing w:after="0" w:line="240" w:lineRule="auto"/>
        <w:rPr>
          <w:rFonts w:ascii="Consolas" w:hAnsi="Consolas" w:cs="Consolas"/>
          <w:sz w:val="16"/>
          <w:szCs w:val="16"/>
        </w:rPr>
      </w:pPr>
    </w:p>
    <w:p w14:paraId="3856192F"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A10E814"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55A43675"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17CA15A0"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3EAC5CEA" w14:textId="77777777" w:rsidR="00282B00" w:rsidRDefault="00282B00" w:rsidP="00282B00">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757542EA" w14:textId="77777777" w:rsidR="00BD3C7A" w:rsidRDefault="00BD3C7A" w:rsidP="00BD3C7A">
      <w:pPr>
        <w:autoSpaceDE w:val="0"/>
        <w:autoSpaceDN w:val="0"/>
        <w:adjustRightInd w:val="0"/>
        <w:spacing w:after="0" w:line="240" w:lineRule="auto"/>
        <w:rPr>
          <w:rFonts w:ascii="Consolas" w:hAnsi="Consolas" w:cs="Consolas"/>
          <w:color w:val="008080"/>
          <w:sz w:val="16"/>
          <w:szCs w:val="16"/>
        </w:rPr>
      </w:pPr>
    </w:p>
    <w:p w14:paraId="2E94F6E8" w14:textId="77777777" w:rsidR="0070763F" w:rsidRDefault="0070763F" w:rsidP="009842E3">
      <w:pPr>
        <w:pStyle w:val="Heading3"/>
      </w:pPr>
      <w:r>
        <w:t xml:space="preserve">Simple Data </w:t>
      </w:r>
      <w:r w:rsidR="00673D56">
        <w:t>Types</w:t>
      </w:r>
      <w:r w:rsidR="000A3B56">
        <w:t xml:space="preserve"> Options</w:t>
      </w:r>
    </w:p>
    <w:p w14:paraId="23D0EB57" w14:textId="77777777" w:rsidR="00572086" w:rsidRPr="009842E3" w:rsidRDefault="009842E3" w:rsidP="009842E3">
      <w:r>
        <w:t xml:space="preserve">Allow users to set </w:t>
      </w:r>
      <w:r w:rsidR="00063110">
        <w:t>several</w:t>
      </w:r>
      <w:r>
        <w:t xml:space="preserve"> simple data types </w:t>
      </w:r>
      <w:r w:rsidR="00063110">
        <w:t>through</w:t>
      </w:r>
      <w:r w:rsidR="00572086">
        <w:t xml:space="preserve"> your component's interface. </w:t>
      </w:r>
    </w:p>
    <w:p w14:paraId="20E11FE8" w14:textId="77777777" w:rsidR="001C5E90" w:rsidRPr="001C5E90"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7791BCB4"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2D0132CA"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22062A5B"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19396A9"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7607B4AC"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0AB1E2D"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5FB1693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341DED52" w14:textId="77777777" w:rsidR="0070763F" w:rsidRDefault="0070763F" w:rsidP="0070763F">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B263F2C" w14:textId="77777777" w:rsidR="00F96B97" w:rsidRDefault="00F96B97" w:rsidP="00F96B97">
      <w:r>
        <w:t>Options have several attributes which must be set. They are type, default, name, and id.</w:t>
      </w:r>
    </w:p>
    <w:p w14:paraId="055279C4" w14:textId="77777777" w:rsidR="00A77D9E" w:rsidRDefault="00A77D9E" w:rsidP="00DD4BB2">
      <w:pPr>
        <w:pStyle w:val="ListParagraph"/>
        <w:numPr>
          <w:ilvl w:val="0"/>
          <w:numId w:val="2"/>
        </w:numPr>
      </w:pPr>
      <w:r w:rsidRPr="00A77D9E">
        <w:rPr>
          <w:b/>
        </w:rPr>
        <w:t>Type</w:t>
      </w:r>
      <w:r>
        <w:t xml:space="preserve"> – Can </w:t>
      </w:r>
      <w:r w:rsidR="00554832">
        <w:t xml:space="preserve">be any primitive XML data type: </w:t>
      </w:r>
      <w:proofErr w:type="gramStart"/>
      <w:r w:rsidR="00554832" w:rsidRPr="009578D3">
        <w:rPr>
          <w:b/>
        </w:rPr>
        <w:t>xs:string</w:t>
      </w:r>
      <w:proofErr w:type="gramEnd"/>
      <w:r w:rsidR="00554832" w:rsidRPr="009578D3">
        <w:rPr>
          <w:b/>
        </w:rPr>
        <w:t>, xs:</w:t>
      </w:r>
      <w:r>
        <w:rPr>
          <w:b/>
        </w:rPr>
        <w:t>double</w:t>
      </w:r>
      <w:r w:rsidR="00554832" w:rsidRPr="009578D3">
        <w:rPr>
          <w:b/>
        </w:rPr>
        <w:t>, xs:integer, xs:boolean, xs:date, xs:time</w:t>
      </w:r>
      <w:r>
        <w:rPr>
          <w:b/>
        </w:rPr>
        <w:t>, …</w:t>
      </w:r>
    </w:p>
    <w:p w14:paraId="48161491" w14:textId="77777777" w:rsidR="00554832" w:rsidRDefault="00554832" w:rsidP="00A77D9E">
      <w:pPr>
        <w:pStyle w:val="ListParagraph"/>
        <w:ind w:left="360"/>
      </w:pPr>
      <w:r>
        <w:t xml:space="preserve">For a full list of types, see </w:t>
      </w:r>
      <w:hyperlink r:id="rId22" w:anchor="built-in-primitive-datatypes" w:history="1">
        <w:r w:rsidRPr="004D649A">
          <w:rPr>
            <w:rStyle w:val="Hyperlink"/>
          </w:rPr>
          <w:t>http://www.w3.org/TR/xmlschema-2/#built-in-primitive-datatypes</w:t>
        </w:r>
      </w:hyperlink>
    </w:p>
    <w:p w14:paraId="121FD9A4" w14:textId="77777777" w:rsidR="00A77D9E" w:rsidRDefault="00A77D9E" w:rsidP="00DD4BB2">
      <w:pPr>
        <w:pStyle w:val="ListParagraph"/>
        <w:numPr>
          <w:ilvl w:val="0"/>
          <w:numId w:val="2"/>
        </w:numPr>
      </w:pPr>
      <w:r w:rsidRPr="00A77D9E">
        <w:rPr>
          <w:b/>
        </w:rPr>
        <w:t>Default</w:t>
      </w:r>
      <w:r>
        <w:t xml:space="preserve"> – Specifies </w:t>
      </w:r>
      <w:r w:rsidR="004C219C">
        <w:t>the default value of the element if none is provided by the user</w:t>
      </w:r>
    </w:p>
    <w:p w14:paraId="6AED2FAF" w14:textId="77777777" w:rsidR="00A77D9E" w:rsidRDefault="00A77D9E" w:rsidP="00DD4BB2">
      <w:pPr>
        <w:pStyle w:val="ListParagraph"/>
        <w:numPr>
          <w:ilvl w:val="0"/>
          <w:numId w:val="2"/>
        </w:numPr>
      </w:pPr>
      <w:r w:rsidRPr="00A77D9E">
        <w:rPr>
          <w:b/>
        </w:rPr>
        <w:t>Name</w:t>
      </w:r>
      <w:r>
        <w:t xml:space="preserve"> – A </w:t>
      </w:r>
      <w:r w:rsidR="00554832">
        <w:t xml:space="preserve">unique </w:t>
      </w:r>
      <w:r>
        <w:t xml:space="preserve">name </w:t>
      </w:r>
      <w:r w:rsidR="00554832">
        <w:t>for each option</w:t>
      </w:r>
      <w:r w:rsidR="00D619EB">
        <w:t>. A name</w:t>
      </w:r>
      <w:r>
        <w:t xml:space="preserve"> </w:t>
      </w:r>
      <w:r w:rsidR="00554832">
        <w:t xml:space="preserve">must </w:t>
      </w:r>
      <w:r w:rsidR="003F6A5F">
        <w:t xml:space="preserve">start </w:t>
      </w:r>
      <w:r w:rsidR="00554832">
        <w:t xml:space="preserve">with a </w:t>
      </w:r>
      <w:r w:rsidR="00D619EB">
        <w:t xml:space="preserve">a-z or A-Z and be </w:t>
      </w:r>
      <w:r w:rsidR="00554832">
        <w:t>followed</w:t>
      </w:r>
      <w:r w:rsidR="00D619EB">
        <w:t xml:space="preserve"> by any alphanumeric characters, </w:t>
      </w:r>
      <w:r w:rsidR="00554832">
        <w:t>hyphens (-), unde</w:t>
      </w:r>
      <w:r>
        <w:t>rscores (_), or dashes (-)</w:t>
      </w:r>
    </w:p>
    <w:p w14:paraId="284B34E0" w14:textId="77777777" w:rsidR="00A77D9E" w:rsidRPr="00A77D9E" w:rsidRDefault="00A77D9E" w:rsidP="00A77D9E">
      <w:pPr>
        <w:pStyle w:val="ListParagraph"/>
        <w:ind w:left="360"/>
      </w:pPr>
      <w:r w:rsidRPr="00A77D9E">
        <w:t xml:space="preserve">Additionally, if the </w:t>
      </w:r>
      <w:r w:rsidR="003F6A5F" w:rsidRPr="00A77D9E">
        <w:t xml:space="preserve">component </w:t>
      </w:r>
      <w:r w:rsidRPr="00A77D9E">
        <w:t xml:space="preserve">executes an external program </w:t>
      </w:r>
      <w:r w:rsidR="003F6A5F" w:rsidRPr="00A77D9E">
        <w:t xml:space="preserve">which accepts command-line arguments, </w:t>
      </w:r>
      <w:r w:rsidRPr="00A77D9E">
        <w:t xml:space="preserve">then </w:t>
      </w:r>
      <w:r w:rsidR="003F6A5F" w:rsidRPr="00A77D9E">
        <w:t xml:space="preserve">the </w:t>
      </w:r>
      <w:r w:rsidR="003F6A5F" w:rsidRPr="00A77D9E">
        <w:rPr>
          <w:b/>
        </w:rPr>
        <w:t>name</w:t>
      </w:r>
      <w:r w:rsidR="003F6A5F" w:rsidRPr="00A77D9E">
        <w:t xml:space="preserve"> </w:t>
      </w:r>
      <w:r w:rsidRPr="00A77D9E">
        <w:t xml:space="preserve">attribute </w:t>
      </w:r>
      <w:r w:rsidR="003F6A5F" w:rsidRPr="00A77D9E">
        <w:t xml:space="preserve">is used as the argument identifier, i.e. </w:t>
      </w:r>
      <w:r w:rsidRPr="00A77D9E">
        <w:t>name="</w:t>
      </w:r>
      <w:r w:rsidR="003F6A5F" w:rsidRPr="00A77D9E">
        <w:t>xValidationFolds</w:t>
      </w:r>
      <w:r w:rsidRPr="00A77D9E">
        <w:t>"</w:t>
      </w:r>
      <w:r w:rsidR="003F6A5F" w:rsidRPr="00A77D9E">
        <w:t xml:space="preserve"> </w:t>
      </w:r>
      <w:r w:rsidRPr="00A77D9E">
        <w:t>default=</w:t>
      </w:r>
      <w:r w:rsidR="003F6A5F" w:rsidRPr="00A77D9E">
        <w:t xml:space="preserve">"10" </w:t>
      </w:r>
      <w:r w:rsidRPr="00A77D9E">
        <w:t xml:space="preserve">is converted to the command-line pair:  </w:t>
      </w:r>
      <w:r w:rsidR="003F6A5F" w:rsidRPr="00A77D9E">
        <w:t>-xValidationFolds 10</w:t>
      </w:r>
    </w:p>
    <w:p w14:paraId="68384938" w14:textId="77777777" w:rsidR="00F61D10" w:rsidRDefault="00A77D9E" w:rsidP="00DD4BB2">
      <w:pPr>
        <w:pStyle w:val="ListParagraph"/>
        <w:numPr>
          <w:ilvl w:val="0"/>
          <w:numId w:val="2"/>
        </w:numPr>
      </w:pPr>
      <w:r>
        <w:rPr>
          <w:b/>
        </w:rPr>
        <w:t>I</w:t>
      </w:r>
      <w:r w:rsidR="00D619EB">
        <w:rPr>
          <w:b/>
        </w:rPr>
        <w:t>D</w:t>
      </w:r>
      <w:r>
        <w:rPr>
          <w:b/>
        </w:rPr>
        <w:t xml:space="preserve"> </w:t>
      </w:r>
      <w:r>
        <w:t xml:space="preserve">– </w:t>
      </w:r>
      <w:r w:rsidR="004C219C">
        <w:t xml:space="preserve">It </w:t>
      </w:r>
      <w:r>
        <w:t xml:space="preserve">follows the same naming convention as the </w:t>
      </w:r>
      <w:r w:rsidRPr="00A77D9E">
        <w:rPr>
          <w:i/>
        </w:rPr>
        <w:t>name</w:t>
      </w:r>
      <w:r>
        <w:t xml:space="preserve"> attribute. </w:t>
      </w:r>
      <w:r w:rsidR="004C219C">
        <w:t>The ID is</w:t>
      </w:r>
      <w:r>
        <w:t xml:space="preserve"> displayed in the component options pane</w:t>
      </w:r>
      <w:r w:rsidR="004C219C">
        <w:t xml:space="preserve"> to the user</w:t>
      </w:r>
      <w:r>
        <w:t xml:space="preserve">, </w:t>
      </w:r>
      <w:r w:rsidR="004C219C">
        <w:t xml:space="preserve">and its </w:t>
      </w:r>
      <w:r>
        <w:t xml:space="preserve">underscores are replaced with spaces, e.g. </w:t>
      </w:r>
      <w:r w:rsidRPr="00A77D9E">
        <w:rPr>
          <w:i/>
        </w:rPr>
        <w:t>Cross-validation_Folds</w:t>
      </w:r>
      <w:r>
        <w:t xml:space="preserve"> becomes "Cross-validation Folds"</w:t>
      </w:r>
      <w:r w:rsidR="004C219C">
        <w:t xml:space="preserve"> when displayed</w:t>
      </w:r>
      <w:r>
        <w:t>.</w:t>
      </w:r>
    </w:p>
    <w:p w14:paraId="525DCCFF" w14:textId="77777777" w:rsidR="000F64AE" w:rsidRDefault="000F64AE" w:rsidP="000F64AE">
      <w:pPr>
        <w:pStyle w:val="ListParagraph"/>
        <w:ind w:left="360"/>
      </w:pPr>
    </w:p>
    <w:p w14:paraId="738E42CD" w14:textId="77777777" w:rsidR="004C219C" w:rsidRDefault="004C219C" w:rsidP="004C219C">
      <w:pPr>
        <w:pStyle w:val="ListParagraph"/>
        <w:keepNext/>
        <w:ind w:left="360"/>
      </w:pPr>
      <w:r w:rsidRPr="004C219C">
        <w:rPr>
          <w:noProof/>
        </w:rPr>
        <w:lastRenderedPageBreak/>
        <w:drawing>
          <wp:inline distT="0" distB="0" distL="0" distR="0" wp14:anchorId="23E52EE6" wp14:editId="2A44EC45">
            <wp:extent cx="3257550" cy="40788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58005" cy="4079409"/>
                    </a:xfrm>
                    <a:prstGeom prst="rect">
                      <a:avLst/>
                    </a:prstGeom>
                  </pic:spPr>
                </pic:pic>
              </a:graphicData>
            </a:graphic>
          </wp:inline>
        </w:drawing>
      </w:r>
    </w:p>
    <w:p w14:paraId="33A5AF74" w14:textId="14DDE5B3" w:rsidR="004C219C" w:rsidRDefault="004C219C" w:rsidP="004C219C">
      <w:pPr>
        <w:pStyle w:val="Caption"/>
      </w:pPr>
      <w:r>
        <w:t xml:space="preserve">Figure </w:t>
      </w:r>
      <w:r w:rsidR="00BF6EE8">
        <w:fldChar w:fldCharType="begin"/>
      </w:r>
      <w:r w:rsidR="00BF6EE8">
        <w:instrText xml:space="preserve"> SEQ Figure \* ARABIC </w:instrText>
      </w:r>
      <w:r w:rsidR="00BF6EE8">
        <w:fldChar w:fldCharType="separate"/>
      </w:r>
      <w:r w:rsidR="00C234B8">
        <w:rPr>
          <w:noProof/>
        </w:rPr>
        <w:t>6</w:t>
      </w:r>
      <w:r w:rsidR="00BF6EE8">
        <w:rPr>
          <w:noProof/>
        </w:rPr>
        <w:fldChar w:fldCharType="end"/>
      </w:r>
      <w:r>
        <w:t xml:space="preserve"> An Options dialog box is automatically created from the XML Schema Definition for each component.</w:t>
      </w:r>
    </w:p>
    <w:p w14:paraId="7648CE14" w14:textId="77777777" w:rsidR="009842E3" w:rsidRDefault="000F64AE" w:rsidP="009842E3">
      <w:pPr>
        <w:pStyle w:val="Heading3"/>
      </w:pPr>
      <w:r>
        <w:t xml:space="preserve">Options with </w:t>
      </w:r>
      <w:r w:rsidR="00673D56">
        <w:t>File Upload and Simple Data Types</w:t>
      </w:r>
      <w:r w:rsidR="000A3B56">
        <w:t xml:space="preserve"> </w:t>
      </w:r>
    </w:p>
    <w:p w14:paraId="6216C668" w14:textId="77777777" w:rsidR="00063110" w:rsidRPr="00063110" w:rsidRDefault="00063110" w:rsidP="00063110">
      <w:r>
        <w:t>Allow users to set both simple data types and uploa</w:t>
      </w:r>
      <w:r w:rsidR="004C219C">
        <w:t>d a file via the component</w:t>
      </w:r>
      <w:r>
        <w:t xml:space="preserve"> inter</w:t>
      </w:r>
      <w:r w:rsidR="004C219C">
        <w:t>f</w:t>
      </w:r>
      <w:r>
        <w:t>ace.</w:t>
      </w:r>
    </w:p>
    <w:p w14:paraId="1EC6686A"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CA05BD0" w14:textId="77777777" w:rsidR="0070763F" w:rsidRDefault="0070763F" w:rsidP="0070763F">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6EEF01F7"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622B64E7" w14:textId="77777777" w:rsidR="0070763F" w:rsidRPr="006B2069"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5CADBA5"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25907BB" w14:textId="77777777" w:rsidR="0070763F" w:rsidRPr="006B2069" w:rsidRDefault="0070763F" w:rsidP="0053403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C8A7303"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p>
    <w:p w14:paraId="166B3161" w14:textId="77777777" w:rsidR="009D34EE" w:rsidRDefault="009D34EE" w:rsidP="0053403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r w:rsidR="004D4677" w:rsidRPr="004D4677">
        <w:rPr>
          <w:rFonts w:ascii="Consolas" w:hAnsi="Consolas" w:cs="Consolas"/>
          <w:color w:val="008080"/>
          <w:sz w:val="16"/>
          <w:szCs w:val="16"/>
        </w:rPr>
        <w:t>&lt;</w:t>
      </w:r>
      <w:proofErr w:type="gramStart"/>
      <w:r w:rsidR="004D4677" w:rsidRPr="004D4677">
        <w:rPr>
          <w:rFonts w:ascii="Consolas" w:hAnsi="Consolas" w:cs="Consolas"/>
          <w:color w:val="008080"/>
          <w:sz w:val="16"/>
          <w:szCs w:val="16"/>
        </w:rPr>
        <w:t>xs:element</w:t>
      </w:r>
      <w:proofErr w:type="gramEnd"/>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name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files</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type</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OptionFileList</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minOccurs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xml:space="preserve">" </w:t>
      </w:r>
      <w:r w:rsidR="004D4677" w:rsidRPr="004D4677">
        <w:rPr>
          <w:rFonts w:ascii="Consolas" w:hAnsi="Consolas" w:cs="Consolas"/>
          <w:color w:val="7030A0"/>
          <w:sz w:val="16"/>
          <w:szCs w:val="16"/>
        </w:rPr>
        <w:t>maxOccurs</w:t>
      </w:r>
      <w:r w:rsidR="004D4677" w:rsidRPr="004D4677">
        <w:rPr>
          <w:rFonts w:ascii="Consolas" w:hAnsi="Consolas" w:cs="Consolas"/>
          <w:color w:val="008080"/>
          <w:sz w:val="16"/>
          <w:szCs w:val="16"/>
        </w:rPr>
        <w:t>="</w:t>
      </w:r>
      <w:r w:rsidR="004D4677" w:rsidRPr="004D4677">
        <w:rPr>
          <w:rFonts w:ascii="Consolas" w:hAnsi="Consolas" w:cs="Consolas"/>
          <w:b/>
          <w:color w:val="FF0000"/>
          <w:sz w:val="16"/>
          <w:szCs w:val="16"/>
        </w:rPr>
        <w:t>1</w:t>
      </w:r>
      <w:r w:rsidR="004D4677" w:rsidRPr="004D4677">
        <w:rPr>
          <w:rFonts w:ascii="Consolas" w:hAnsi="Consolas" w:cs="Consolas"/>
          <w:color w:val="008080"/>
          <w:sz w:val="16"/>
          <w:szCs w:val="16"/>
        </w:rPr>
        <w:t>" /&gt;</w:t>
      </w:r>
    </w:p>
    <w:p w14:paraId="2952104F" w14:textId="77777777" w:rsidR="001C5E90" w:rsidRDefault="001C5E90" w:rsidP="0070763F">
      <w:pPr>
        <w:autoSpaceDE w:val="0"/>
        <w:autoSpaceDN w:val="0"/>
        <w:adjustRightInd w:val="0"/>
        <w:spacing w:after="0" w:line="240" w:lineRule="auto"/>
        <w:rPr>
          <w:rFonts w:ascii="Consolas" w:hAnsi="Consolas" w:cs="Consolas"/>
          <w:sz w:val="16"/>
          <w:szCs w:val="16"/>
        </w:rPr>
      </w:pPr>
    </w:p>
    <w:p w14:paraId="4C4877C5" w14:textId="77777777" w:rsidR="0070763F" w:rsidRDefault="0070763F" w:rsidP="0070763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1327AEF0" w14:textId="77777777" w:rsidR="00063110" w:rsidRDefault="0070763F" w:rsidP="00063110">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746EF604" w14:textId="77777777" w:rsidR="004D4677" w:rsidRDefault="004D4677" w:rsidP="004D4677">
      <w:pPr>
        <w:autoSpaceDE w:val="0"/>
        <w:autoSpaceDN w:val="0"/>
        <w:adjustRightInd w:val="0"/>
        <w:spacing w:after="0" w:line="240" w:lineRule="auto"/>
        <w:rPr>
          <w:rFonts w:ascii="Consolas" w:hAnsi="Consolas" w:cs="Consolas"/>
          <w:sz w:val="16"/>
          <w:szCs w:val="16"/>
        </w:rPr>
      </w:pPr>
    </w:p>
    <w:p w14:paraId="5FE0E692"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"OptionFileList"</w:t>
      </w:r>
      <w:r>
        <w:rPr>
          <w:rFonts w:ascii="Consolas" w:hAnsi="Consolas" w:cs="Consolas"/>
          <w:color w:val="008080"/>
          <w:sz w:val="16"/>
          <w:szCs w:val="16"/>
        </w:rPr>
        <w:t>&gt;</w:t>
      </w:r>
    </w:p>
    <w:p w14:paraId="51FA5743"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BF29895"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ref</w:t>
      </w:r>
      <w:r>
        <w:rPr>
          <w:rFonts w:ascii="Consolas" w:hAnsi="Consolas" w:cs="Consolas"/>
          <w:color w:val="000000"/>
          <w:sz w:val="16"/>
          <w:szCs w:val="16"/>
        </w:rPr>
        <w:t>=</w:t>
      </w:r>
      <w:r>
        <w:rPr>
          <w:rFonts w:ascii="Consolas" w:hAnsi="Consolas" w:cs="Consolas"/>
          <w:i/>
          <w:iCs/>
          <w:color w:val="2A00FF"/>
          <w:sz w:val="16"/>
          <w:szCs w:val="16"/>
        </w:rPr>
        <w:t>"text "</w:t>
      </w:r>
      <w:r>
        <w:rPr>
          <w:rFonts w:ascii="Consolas" w:hAnsi="Consolas" w:cs="Consolas"/>
          <w:sz w:val="16"/>
          <w:szCs w:val="16"/>
        </w:rPr>
        <w:t xml:space="preserve"> </w:t>
      </w:r>
      <w:r>
        <w:rPr>
          <w:rFonts w:ascii="Consolas" w:hAnsi="Consolas" w:cs="Consolas"/>
          <w:color w:val="7F007F"/>
          <w:sz w:val="16"/>
          <w:szCs w:val="16"/>
        </w:rPr>
        <w:t>minOccurs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7F007F"/>
          <w:sz w:val="16"/>
          <w:szCs w:val="16"/>
        </w:rPr>
        <w:t>maxOccurs</w:t>
      </w:r>
      <w:r>
        <w:rPr>
          <w:rFonts w:ascii="Consolas" w:hAnsi="Consolas" w:cs="Consolas"/>
          <w:color w:val="000000"/>
          <w:sz w:val="16"/>
          <w:szCs w:val="16"/>
        </w:rPr>
        <w:t>=</w:t>
      </w:r>
      <w:r>
        <w:rPr>
          <w:rFonts w:ascii="Consolas" w:hAnsi="Consolas" w:cs="Consolas"/>
          <w:i/>
          <w:iCs/>
          <w:color w:val="2A00FF"/>
          <w:sz w:val="16"/>
          <w:szCs w:val="16"/>
        </w:rPr>
        <w:t>"1"</w:t>
      </w:r>
      <w:r>
        <w:rPr>
          <w:rFonts w:ascii="Consolas" w:hAnsi="Consolas" w:cs="Consolas"/>
          <w:sz w:val="16"/>
          <w:szCs w:val="16"/>
        </w:rPr>
        <w:t xml:space="preserve"> </w:t>
      </w:r>
      <w:r>
        <w:rPr>
          <w:rFonts w:ascii="Consolas" w:hAnsi="Consolas" w:cs="Consolas"/>
          <w:color w:val="008080"/>
          <w:sz w:val="16"/>
          <w:szCs w:val="16"/>
        </w:rPr>
        <w:t>/&gt;</w:t>
      </w:r>
    </w:p>
    <w:p w14:paraId="74D44D8A" w14:textId="77777777" w:rsidR="004D4677" w:rsidRDefault="004D4677" w:rsidP="004D4677">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xs:choice</w:t>
      </w:r>
      <w:proofErr w:type="gramEnd"/>
      <w:r>
        <w:rPr>
          <w:rFonts w:ascii="Consolas" w:hAnsi="Consolas" w:cs="Consolas"/>
          <w:color w:val="008080"/>
          <w:sz w:val="16"/>
          <w:szCs w:val="16"/>
        </w:rPr>
        <w:t>&gt;</w:t>
      </w:r>
    </w:p>
    <w:p w14:paraId="0FAF96EE" w14:textId="77777777" w:rsidR="004D4677" w:rsidRPr="00F96B97" w:rsidRDefault="004D4677" w:rsidP="004D4677">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5E3DDC3C" w14:textId="77777777" w:rsidR="0070763F" w:rsidRPr="00063110" w:rsidRDefault="00063110" w:rsidP="00063110">
      <w:r>
        <w:t xml:space="preserve">Any options you specify will be used to generate an </w:t>
      </w:r>
      <w:r w:rsidRPr="00063110">
        <w:rPr>
          <w:b/>
        </w:rPr>
        <w:t>options pane</w:t>
      </w:r>
      <w:r>
        <w:t xml:space="preserve"> for your component. </w:t>
      </w:r>
      <w:r w:rsidR="000A4525">
        <w:t>Note that "INF" is the XML symbol for infinity but is only acceptable for "</w:t>
      </w:r>
      <w:proofErr w:type="gramStart"/>
      <w:r w:rsidR="000A4525">
        <w:t>xs:</w:t>
      </w:r>
      <w:r>
        <w:rPr>
          <w:i/>
        </w:rPr>
        <w:t>double</w:t>
      </w:r>
      <w:proofErr w:type="gramEnd"/>
      <w:r w:rsidR="000A4525">
        <w:rPr>
          <w:i/>
        </w:rPr>
        <w:t>"</w:t>
      </w:r>
      <w:r w:rsidR="000A4525">
        <w:t xml:space="preserve"> data types. If you need to allow infinity to be a valid option, the option type must be "</w:t>
      </w:r>
      <w:proofErr w:type="gramStart"/>
      <w:r w:rsidR="000A4525">
        <w:t>xs:double</w:t>
      </w:r>
      <w:proofErr w:type="gramEnd"/>
      <w:r w:rsidR="000A4525">
        <w:t>".</w:t>
      </w:r>
    </w:p>
    <w:p w14:paraId="0636D759" w14:textId="77777777" w:rsidR="00892691" w:rsidRDefault="00063110" w:rsidP="00892691">
      <w:pPr>
        <w:keepNext/>
        <w:jc w:val="center"/>
      </w:pPr>
      <w:r w:rsidRPr="00063110">
        <w:rPr>
          <w:noProof/>
        </w:rPr>
        <w:lastRenderedPageBreak/>
        <w:drawing>
          <wp:inline distT="0" distB="0" distL="0" distR="0" wp14:anchorId="3128EE2E" wp14:editId="0A462FC2">
            <wp:extent cx="4210050" cy="2328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10050" cy="2328815"/>
                    </a:xfrm>
                    <a:prstGeom prst="rect">
                      <a:avLst/>
                    </a:prstGeom>
                  </pic:spPr>
                </pic:pic>
              </a:graphicData>
            </a:graphic>
          </wp:inline>
        </w:drawing>
      </w:r>
    </w:p>
    <w:p w14:paraId="00F013E1" w14:textId="7D43177E" w:rsidR="00063110" w:rsidRDefault="00892691" w:rsidP="00892691">
      <w:pPr>
        <w:pStyle w:val="Caption"/>
        <w:jc w:val="center"/>
      </w:pPr>
      <w:r>
        <w:t xml:space="preserve">Figure </w:t>
      </w:r>
      <w:r w:rsidR="00BF6EE8">
        <w:fldChar w:fldCharType="begin"/>
      </w:r>
      <w:r w:rsidR="00BF6EE8">
        <w:instrText xml:space="preserve"> SEQ Figure \* ARABIC </w:instrText>
      </w:r>
      <w:r w:rsidR="00BF6EE8">
        <w:fldChar w:fldCharType="separate"/>
      </w:r>
      <w:r w:rsidR="00C234B8">
        <w:rPr>
          <w:noProof/>
        </w:rPr>
        <w:t>7</w:t>
      </w:r>
      <w:r w:rsidR="00BF6EE8">
        <w:rPr>
          <w:noProof/>
        </w:rPr>
        <w:fldChar w:fldCharType="end"/>
      </w:r>
      <w:r>
        <w:t xml:space="preserve"> - An example of several different OptionType elements being displayed to the user.</w:t>
      </w:r>
    </w:p>
    <w:p w14:paraId="1537481A" w14:textId="77777777" w:rsidR="00FB032A" w:rsidRDefault="00680506" w:rsidP="00FB032A">
      <w:pPr>
        <w:pStyle w:val="Heading3"/>
      </w:pPr>
      <w:r>
        <w:t>Drop-down Options</w:t>
      </w:r>
    </w:p>
    <w:p w14:paraId="04D5CB1E" w14:textId="77777777" w:rsidR="00EC6E75" w:rsidRPr="00EC6E75" w:rsidRDefault="00680506" w:rsidP="00EC6E75">
      <w:r>
        <w:rPr>
          <w:b/>
        </w:rPr>
        <w:t xml:space="preserve">Drop-down Options </w:t>
      </w:r>
      <w:r w:rsidR="00FB032A">
        <w:t xml:space="preserve">can </w:t>
      </w:r>
      <w:r w:rsidR="00CF4572">
        <w:t xml:space="preserve">also </w:t>
      </w:r>
      <w:r w:rsidR="00FB032A">
        <w:t xml:space="preserve">be defined in the XSD. They are </w:t>
      </w:r>
      <w:r w:rsidR="00CF4572">
        <w:t xml:space="preserve">displayed to the user </w:t>
      </w:r>
      <w:r w:rsidR="00FB032A">
        <w:t>as drop-down</w:t>
      </w:r>
      <w:r w:rsidR="00CF4572">
        <w:t xml:space="preserve">s </w:t>
      </w:r>
      <w:r w:rsidR="00FB032A">
        <w:t>in the component options</w:t>
      </w:r>
      <w:r w:rsidR="00CF4572">
        <w:t xml:space="preserve"> interface</w:t>
      </w:r>
      <w:r w:rsidR="00FB032A">
        <w:t xml:space="preserve">. </w:t>
      </w:r>
      <w:r w:rsidR="00CF4572">
        <w:t>Si</w:t>
      </w:r>
      <w:r w:rsidR="00FB032A">
        <w:t>mply define a new enumeration in your component's XSD.</w:t>
      </w:r>
      <w:r>
        <w:t xml:space="preserve"> Y</w:t>
      </w:r>
      <w:r w:rsidR="00EC6E75">
        <w:t xml:space="preserve">ou may </w:t>
      </w:r>
      <w:r>
        <w:t xml:space="preserve">also </w:t>
      </w:r>
      <w:r w:rsidR="00EC6E75">
        <w:t xml:space="preserve">use the predefined </w:t>
      </w:r>
      <w:proofErr w:type="gramStart"/>
      <w:r w:rsidR="00EC6E75">
        <w:t>xs:boolean</w:t>
      </w:r>
      <w:proofErr w:type="gramEnd"/>
      <w:r w:rsidR="00EC6E75">
        <w:t xml:space="preserve"> type. </w:t>
      </w:r>
      <w:r w:rsidR="00EC6E75">
        <w:rPr>
          <w:color w:val="C00000"/>
        </w:rPr>
        <w:t xml:space="preserve">The system requires the suffix "Type" </w:t>
      </w:r>
      <w:r w:rsidR="00FB032A" w:rsidRPr="00FB032A">
        <w:rPr>
          <w:color w:val="C00000"/>
        </w:rPr>
        <w:t xml:space="preserve">when defining </w:t>
      </w:r>
      <w:r>
        <w:rPr>
          <w:color w:val="C00000"/>
        </w:rPr>
        <w:t>Drop-down Options</w:t>
      </w:r>
      <w:r w:rsidR="00EC6E75">
        <w:rPr>
          <w:color w:val="C00000"/>
        </w:rPr>
        <w:t>, e.g. errorBarType</w:t>
      </w:r>
      <w:r>
        <w:rPr>
          <w:color w:val="C00000"/>
        </w:rPr>
        <w:t xml:space="preserve"> in the following example:</w:t>
      </w:r>
    </w:p>
    <w:p w14:paraId="18DDE952" w14:textId="77777777" w:rsidR="00FB032A" w:rsidRPr="00EC6E75" w:rsidRDefault="00FB032A" w:rsidP="00EC6E75">
      <w:pPr>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name</w:t>
      </w:r>
      <w:r w:rsidRPr="00EC6E75">
        <w:rPr>
          <w:rFonts w:ascii="Consolas" w:hAnsi="Consolas" w:cs="Consolas"/>
          <w:color w:val="000000"/>
          <w:sz w:val="18"/>
          <w:szCs w:val="18"/>
        </w:rPr>
        <w:t>=</w:t>
      </w:r>
      <w:r w:rsidRPr="00EC6E75">
        <w:rPr>
          <w:rFonts w:ascii="Consolas" w:hAnsi="Consolas" w:cs="Consolas"/>
          <w:i/>
          <w:iCs/>
          <w:color w:val="2A00FF"/>
          <w:sz w:val="18"/>
          <w:szCs w:val="18"/>
        </w:rPr>
        <w:t>"</w:t>
      </w:r>
      <w:r w:rsidRPr="00EC6E75">
        <w:rPr>
          <w:rFonts w:ascii="Consolas" w:hAnsi="Consolas" w:cs="Consolas"/>
          <w:b/>
          <w:iCs/>
          <w:color w:val="C00000"/>
          <w:sz w:val="18"/>
          <w:szCs w:val="18"/>
        </w:rPr>
        <w:t>errorBarType</w:t>
      </w:r>
      <w:r w:rsidRPr="00EC6E75">
        <w:rPr>
          <w:rFonts w:ascii="Consolas" w:hAnsi="Consolas" w:cs="Consolas"/>
          <w:i/>
          <w:iCs/>
          <w:color w:val="2A00FF"/>
          <w:sz w:val="18"/>
          <w:szCs w:val="18"/>
        </w:rPr>
        <w:t>"</w:t>
      </w:r>
      <w:r w:rsidRPr="00EC6E75">
        <w:rPr>
          <w:rFonts w:ascii="Consolas" w:hAnsi="Consolas" w:cs="Consolas"/>
          <w:sz w:val="18"/>
          <w:szCs w:val="18"/>
        </w:rPr>
        <w:t xml:space="preserve"> </w:t>
      </w:r>
      <w:r w:rsidRPr="00EC6E75">
        <w:rPr>
          <w:rFonts w:ascii="Consolas" w:hAnsi="Consolas" w:cs="Consolas"/>
          <w:color w:val="7F007F"/>
          <w:sz w:val="18"/>
          <w:szCs w:val="18"/>
        </w:rPr>
        <w:t>final</w:t>
      </w:r>
      <w:r w:rsidRPr="00EC6E75">
        <w:rPr>
          <w:rFonts w:ascii="Consolas" w:hAnsi="Consolas" w:cs="Consolas"/>
          <w:color w:val="000000"/>
          <w:sz w:val="18"/>
          <w:szCs w:val="18"/>
        </w:rPr>
        <w:t>=</w:t>
      </w:r>
      <w:r w:rsidRPr="00EC6E75">
        <w:rPr>
          <w:rFonts w:ascii="Consolas" w:hAnsi="Consolas" w:cs="Consolas"/>
          <w:i/>
          <w:iCs/>
          <w:color w:val="2A00FF"/>
          <w:sz w:val="18"/>
          <w:szCs w:val="18"/>
        </w:rPr>
        <w:t>"restriction"</w:t>
      </w:r>
      <w:r w:rsidRPr="00EC6E75">
        <w:rPr>
          <w:rFonts w:ascii="Consolas" w:hAnsi="Consolas" w:cs="Consolas"/>
          <w:color w:val="008080"/>
          <w:sz w:val="18"/>
          <w:szCs w:val="18"/>
        </w:rPr>
        <w:t>&gt;</w:t>
      </w:r>
    </w:p>
    <w:p w14:paraId="144CBF74"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base</w:t>
      </w:r>
      <w:r w:rsidRPr="00EC6E75">
        <w:rPr>
          <w:rFonts w:ascii="Consolas" w:hAnsi="Consolas" w:cs="Consolas"/>
          <w:color w:val="000000"/>
          <w:sz w:val="18"/>
          <w:szCs w:val="18"/>
        </w:rPr>
        <w:t>=</w:t>
      </w:r>
      <w:r w:rsidRPr="00EC6E75">
        <w:rPr>
          <w:rFonts w:ascii="Consolas" w:hAnsi="Consolas" w:cs="Consolas"/>
          <w:i/>
          <w:iCs/>
          <w:color w:val="2A00FF"/>
          <w:sz w:val="18"/>
          <w:szCs w:val="18"/>
        </w:rPr>
        <w:t>"xs:string"</w:t>
      </w:r>
      <w:r w:rsidRPr="00EC6E75">
        <w:rPr>
          <w:rFonts w:ascii="Consolas" w:hAnsi="Consolas" w:cs="Consolas"/>
          <w:color w:val="008080"/>
          <w:sz w:val="18"/>
          <w:szCs w:val="18"/>
        </w:rPr>
        <w:t>&gt;</w:t>
      </w:r>
    </w:p>
    <w:p w14:paraId="5F597A00"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"No Error Bars"</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06AA44AE"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Deviation"</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4D198DF1"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xs:enumeration</w:t>
      </w:r>
      <w:proofErr w:type="gramEnd"/>
      <w:r w:rsidRPr="00EC6E75">
        <w:rPr>
          <w:rFonts w:ascii="Consolas" w:hAnsi="Consolas" w:cs="Consolas"/>
          <w:sz w:val="18"/>
          <w:szCs w:val="18"/>
        </w:rPr>
        <w:t xml:space="preserve"> </w:t>
      </w:r>
      <w:r w:rsidRPr="00EC6E75">
        <w:rPr>
          <w:rFonts w:ascii="Consolas" w:hAnsi="Consolas" w:cs="Consolas"/>
          <w:color w:val="7F007F"/>
          <w:sz w:val="18"/>
          <w:szCs w:val="18"/>
        </w:rPr>
        <w:t>value</w:t>
      </w:r>
      <w:r w:rsidRPr="00EC6E75">
        <w:rPr>
          <w:rFonts w:ascii="Consolas" w:hAnsi="Consolas" w:cs="Consolas"/>
          <w:color w:val="000000"/>
          <w:sz w:val="18"/>
          <w:szCs w:val="18"/>
        </w:rPr>
        <w:t>=</w:t>
      </w:r>
      <w:r w:rsidRPr="00EC6E75">
        <w:rPr>
          <w:rFonts w:ascii="Consolas" w:hAnsi="Consolas" w:cs="Consolas"/>
          <w:i/>
          <w:iCs/>
          <w:color w:val="2A00FF"/>
          <w:sz w:val="18"/>
          <w:szCs w:val="18"/>
        </w:rPr>
        <w:t>"Standard Error"</w:t>
      </w:r>
      <w:r w:rsidRPr="00EC6E75">
        <w:rPr>
          <w:rFonts w:ascii="Consolas" w:hAnsi="Consolas" w:cs="Consolas"/>
          <w:sz w:val="18"/>
          <w:szCs w:val="18"/>
        </w:rPr>
        <w:t xml:space="preserve"> </w:t>
      </w:r>
      <w:r w:rsidRPr="00EC6E75">
        <w:rPr>
          <w:rFonts w:ascii="Consolas" w:hAnsi="Consolas" w:cs="Consolas"/>
          <w:color w:val="008080"/>
          <w:sz w:val="18"/>
          <w:szCs w:val="18"/>
        </w:rPr>
        <w:t>/&gt;</w:t>
      </w:r>
    </w:p>
    <w:p w14:paraId="6867425F" w14:textId="77777777" w:rsidR="00FB032A" w:rsidRPr="00EC6E75" w:rsidRDefault="00FB032A" w:rsidP="00FB032A">
      <w:pPr>
        <w:autoSpaceDE w:val="0"/>
        <w:autoSpaceDN w:val="0"/>
        <w:adjustRightInd w:val="0"/>
        <w:spacing w:after="0" w:line="240" w:lineRule="auto"/>
        <w:rPr>
          <w:rFonts w:ascii="Consolas" w:hAnsi="Consolas" w:cs="Consolas"/>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xs:restriction</w:t>
      </w:r>
      <w:proofErr w:type="gramEnd"/>
      <w:r w:rsidRPr="00EC6E75">
        <w:rPr>
          <w:rFonts w:ascii="Consolas" w:hAnsi="Consolas" w:cs="Consolas"/>
          <w:color w:val="008080"/>
          <w:sz w:val="18"/>
          <w:szCs w:val="18"/>
        </w:rPr>
        <w:t>&gt;</w:t>
      </w:r>
    </w:p>
    <w:p w14:paraId="5C6A1EF6" w14:textId="77777777" w:rsidR="00FB032A" w:rsidRPr="00EC6E75" w:rsidRDefault="00FB032A" w:rsidP="00FB032A">
      <w:pPr>
        <w:rPr>
          <w:sz w:val="18"/>
          <w:szCs w:val="18"/>
        </w:rPr>
      </w:pPr>
      <w:r w:rsidRPr="00EC6E75">
        <w:rPr>
          <w:rFonts w:ascii="Consolas" w:hAnsi="Consolas" w:cs="Consolas"/>
          <w:color w:val="000000"/>
          <w:sz w:val="18"/>
          <w:szCs w:val="18"/>
        </w:rPr>
        <w:t xml:space="preserve">  </w:t>
      </w:r>
      <w:r w:rsidRPr="00EC6E75">
        <w:rPr>
          <w:rFonts w:ascii="Consolas" w:hAnsi="Consolas" w:cs="Consolas"/>
          <w:color w:val="008080"/>
          <w:sz w:val="18"/>
          <w:szCs w:val="18"/>
        </w:rPr>
        <w:t>&lt;/</w:t>
      </w:r>
      <w:proofErr w:type="gramStart"/>
      <w:r w:rsidRPr="00EC6E75">
        <w:rPr>
          <w:rFonts w:ascii="Consolas" w:hAnsi="Consolas" w:cs="Consolas"/>
          <w:color w:val="3F7F7F"/>
          <w:sz w:val="18"/>
          <w:szCs w:val="18"/>
        </w:rPr>
        <w:t>xs:simpleType</w:t>
      </w:r>
      <w:proofErr w:type="gramEnd"/>
      <w:r w:rsidRPr="00EC6E75">
        <w:rPr>
          <w:rFonts w:ascii="Consolas" w:hAnsi="Consolas" w:cs="Consolas"/>
          <w:color w:val="008080"/>
          <w:sz w:val="18"/>
          <w:szCs w:val="18"/>
        </w:rPr>
        <w:t>&gt;</w:t>
      </w:r>
    </w:p>
    <w:p w14:paraId="6E32A525" w14:textId="77777777" w:rsidR="00FB032A" w:rsidRDefault="00820551" w:rsidP="00FB032A">
      <w:r>
        <w:t xml:space="preserve">After the </w:t>
      </w:r>
      <w:r w:rsidR="00680506">
        <w:t>drop-down</w:t>
      </w:r>
      <w:r>
        <w:t xml:space="preserve"> option is defined</w:t>
      </w:r>
      <w:r w:rsidR="00FB032A">
        <w:t xml:space="preserve">, add it to the </w:t>
      </w:r>
      <w:r w:rsidR="00FB032A" w:rsidRPr="00820551">
        <w:rPr>
          <w:b/>
        </w:rPr>
        <w:t>OptionsType</w:t>
      </w:r>
      <w:r w:rsidR="00FB032A">
        <w:t xml:space="preserve"> definition which contains </w:t>
      </w:r>
      <w:proofErr w:type="gramStart"/>
      <w:r w:rsidR="00FB032A">
        <w:t>all of</w:t>
      </w:r>
      <w:proofErr w:type="gramEnd"/>
      <w:r w:rsidR="00FB032A">
        <w:t xml:space="preserve"> the options. Note that the type is no longer a </w:t>
      </w:r>
      <w:r w:rsidR="00FB032A" w:rsidRPr="00F43677">
        <w:rPr>
          <w:b/>
        </w:rPr>
        <w:t>simple data type</w:t>
      </w:r>
      <w:r w:rsidR="00FB032A">
        <w:t xml:space="preserve">—it is the type we defined, </w:t>
      </w:r>
      <w:r w:rsidR="00FB032A" w:rsidRPr="00F43677">
        <w:rPr>
          <w:i/>
        </w:rPr>
        <w:t>errorBarType</w:t>
      </w:r>
      <w:r w:rsidR="00FB032A">
        <w:t>.</w:t>
      </w:r>
    </w:p>
    <w:p w14:paraId="27F67E38"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3654F4E6"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443EB20"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CA02714" w14:textId="77777777" w:rsidR="00FB032A" w:rsidRPr="006B2069"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w:t>
      </w:r>
    </w:p>
    <w:p w14:paraId="57081F3A"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DA2E2BD" w14:textId="77777777" w:rsidR="00FB032A" w:rsidRPr="008C2F8E" w:rsidRDefault="00FB032A" w:rsidP="008C2F8E">
      <w:pPr>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820551">
        <w:rPr>
          <w:rFonts w:ascii="Consolas" w:hAnsi="Consolas" w:cs="Consolas"/>
          <w:b/>
          <w:iCs/>
          <w:color w:val="C00000"/>
          <w:sz w:val="16"/>
          <w:szCs w:val="16"/>
        </w:rPr>
        <w:t>errorBarType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"errorBar"</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"Error_Bar_Type"</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"No Error Bars"</w:t>
      </w:r>
      <w:r>
        <w:rPr>
          <w:rFonts w:ascii="Consolas" w:hAnsi="Consolas" w:cs="Consolas"/>
          <w:sz w:val="16"/>
          <w:szCs w:val="16"/>
        </w:rPr>
        <w:t xml:space="preserve"> </w:t>
      </w:r>
      <w:r>
        <w:rPr>
          <w:rFonts w:ascii="Consolas" w:hAnsi="Consolas" w:cs="Consolas"/>
          <w:color w:val="008080"/>
          <w:sz w:val="16"/>
          <w:szCs w:val="16"/>
        </w:rPr>
        <w:t>/&gt;</w:t>
      </w:r>
    </w:p>
    <w:p w14:paraId="1CE1515E" w14:textId="77777777" w:rsidR="00FB032A" w:rsidRDefault="00FB032A" w:rsidP="00FB032A">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w:t>
      </w:r>
    </w:p>
    <w:p w14:paraId="0AFB3B6C" w14:textId="77777777" w:rsidR="00FB032A" w:rsidRDefault="00FB032A" w:rsidP="00FB032A">
      <w:pPr>
        <w:autoSpaceDE w:val="0"/>
        <w:autoSpaceDN w:val="0"/>
        <w:adjustRightInd w:val="0"/>
        <w:spacing w:after="0" w:line="240" w:lineRule="auto"/>
        <w:rPr>
          <w:rFonts w:ascii="Consolas" w:hAnsi="Consolas" w:cs="Consolas"/>
          <w:sz w:val="16"/>
          <w:szCs w:val="16"/>
        </w:rPr>
      </w:pPr>
    </w:p>
    <w:p w14:paraId="63236185" w14:textId="77777777" w:rsidR="00FB032A" w:rsidRDefault="00FB032A" w:rsidP="00FB032A">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5F610980" w14:textId="77777777" w:rsidR="00F43677" w:rsidRDefault="00FB032A" w:rsidP="00B93188">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8B659B4" w14:textId="77777777" w:rsidR="00596434" w:rsidRDefault="00596434" w:rsidP="00B93188"/>
    <w:p w14:paraId="769C1EEF" w14:textId="77777777" w:rsidR="00596434" w:rsidRDefault="00D12BAF" w:rsidP="00596434">
      <w:pPr>
        <w:pStyle w:val="Heading3"/>
      </w:pPr>
      <w:r>
        <w:t>Options Based on Inputs</w:t>
      </w:r>
    </w:p>
    <w:p w14:paraId="5E5BC124" w14:textId="77777777" w:rsidR="005D04C7" w:rsidRDefault="00596434" w:rsidP="001E5CE4">
      <w:r>
        <w:t xml:space="preserve">One useful option type is the </w:t>
      </w:r>
      <w:r w:rsidRPr="00596434">
        <w:rPr>
          <w:b/>
        </w:rPr>
        <w:t>FileInputHeader</w:t>
      </w:r>
      <w:r>
        <w:t xml:space="preserve">. </w:t>
      </w:r>
      <w:r w:rsidR="001E5CE4">
        <w:t xml:space="preserve">If a component passes any kind of data table (csv, tab-delimited, etc.), then the next component can </w:t>
      </w:r>
      <w:r w:rsidR="005D04C7">
        <w:t xml:space="preserve">use the </w:t>
      </w:r>
      <w:r>
        <w:t xml:space="preserve">column headers from </w:t>
      </w:r>
      <w:r w:rsidR="001E5CE4">
        <w:t xml:space="preserve">the data </w:t>
      </w:r>
      <w:r w:rsidR="005D04C7">
        <w:t>in its own options interface</w:t>
      </w:r>
      <w:r>
        <w:t xml:space="preserve">. </w:t>
      </w:r>
      <w:r w:rsidR="005D04C7">
        <w:t>One</w:t>
      </w:r>
      <w:r w:rsidR="001E5CE4">
        <w:t xml:space="preserve"> can </w:t>
      </w:r>
      <w:r>
        <w:lastRenderedPageBreak/>
        <w:t xml:space="preserve">filter columns </w:t>
      </w:r>
      <w:r w:rsidR="001E5CE4">
        <w:t xml:space="preserve">by using </w:t>
      </w:r>
      <w:r w:rsidR="005D04C7">
        <w:t xml:space="preserve">Java </w:t>
      </w:r>
      <w:r>
        <w:t>regular expression</w:t>
      </w:r>
      <w:r w:rsidR="005D04C7">
        <w:t>s</w:t>
      </w:r>
      <w:r>
        <w:t xml:space="preserve"> </w:t>
      </w:r>
      <w:r w:rsidR="005D04C7">
        <w:t xml:space="preserve">in the </w:t>
      </w:r>
      <w:r w:rsidR="001E5CE4">
        <w:t>"</w:t>
      </w:r>
      <w:r w:rsidR="001E5CE4" w:rsidRPr="001E5CE4">
        <w:rPr>
          <w:b/>
        </w:rPr>
        <w:t>default</w:t>
      </w:r>
      <w:r w:rsidR="001E5CE4">
        <w:t xml:space="preserve">" </w:t>
      </w:r>
      <w:r w:rsidR="005D04C7">
        <w:t xml:space="preserve">property </w:t>
      </w:r>
      <w:r w:rsidR="00D2314F">
        <w:t xml:space="preserve">of the </w:t>
      </w:r>
      <w:r w:rsidR="001E5CE4" w:rsidRPr="001E5CE4">
        <w:rPr>
          <w:b/>
        </w:rPr>
        <w:t>FileInputHeader</w:t>
      </w:r>
      <w:r w:rsidR="00D2314F">
        <w:t xml:space="preserve"> in </w:t>
      </w:r>
      <w:r w:rsidR="00D2314F" w:rsidRPr="00D2314F">
        <w:t xml:space="preserve">the </w:t>
      </w:r>
      <w:r w:rsidR="00D2314F" w:rsidRPr="001E5CE4">
        <w:rPr>
          <w:b/>
        </w:rPr>
        <w:t>OptionsType</w:t>
      </w:r>
      <w:r w:rsidR="00D2314F" w:rsidRPr="00D2314F">
        <w:t xml:space="preserve"> definition</w:t>
      </w:r>
      <w:r w:rsidR="001E5CE4">
        <w:t xml:space="preserve">. </w:t>
      </w:r>
    </w:p>
    <w:p w14:paraId="010D67E9" w14:textId="77777777" w:rsidR="004969BE" w:rsidRDefault="004969BE" w:rsidP="004969BE">
      <w:pPr>
        <w:keepNext/>
      </w:pPr>
      <w:r w:rsidRPr="00596434">
        <w:rPr>
          <w:noProof/>
        </w:rPr>
        <w:drawing>
          <wp:inline distT="0" distB="0" distL="0" distR="0" wp14:anchorId="41A2DF2C" wp14:editId="20586F95">
            <wp:extent cx="5943600" cy="1287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87780"/>
                    </a:xfrm>
                    <a:prstGeom prst="rect">
                      <a:avLst/>
                    </a:prstGeom>
                  </pic:spPr>
                </pic:pic>
              </a:graphicData>
            </a:graphic>
          </wp:inline>
        </w:drawing>
      </w:r>
    </w:p>
    <w:p w14:paraId="7A580359" w14:textId="3BBE0C7F" w:rsidR="004969BE" w:rsidRDefault="004969BE" w:rsidP="004969BE">
      <w:pPr>
        <w:pStyle w:val="Caption"/>
      </w:pPr>
      <w:r>
        <w:t xml:space="preserve">Figure </w:t>
      </w:r>
      <w:r w:rsidR="00BF6EE8">
        <w:fldChar w:fldCharType="begin"/>
      </w:r>
      <w:r w:rsidR="00BF6EE8">
        <w:instrText xml:space="preserve"> SEQ Figure \* ARABIC </w:instrText>
      </w:r>
      <w:r w:rsidR="00BF6EE8">
        <w:fldChar w:fldCharType="separate"/>
      </w:r>
      <w:r w:rsidR="00C234B8">
        <w:rPr>
          <w:noProof/>
        </w:rPr>
        <w:t>8</w:t>
      </w:r>
      <w:r w:rsidR="00BF6EE8">
        <w:rPr>
          <w:noProof/>
        </w:rPr>
        <w:fldChar w:fldCharType="end"/>
      </w:r>
      <w:r>
        <w:t xml:space="preserve"> The column header</w:t>
      </w:r>
      <w:r>
        <w:rPr>
          <w:noProof/>
        </w:rPr>
        <w:t>s of the Student Step output can be utilized by the Analysis component.</w:t>
      </w:r>
    </w:p>
    <w:p w14:paraId="1D8565E5" w14:textId="77777777" w:rsidR="005D04C7" w:rsidRDefault="005D04C7" w:rsidP="001E5CE4">
      <w:r>
        <w:t xml:space="preserve">For example, suppose an input file contains several columns of interest, and </w:t>
      </w:r>
      <w:proofErr w:type="gramStart"/>
      <w:r>
        <w:t>all of</w:t>
      </w:r>
      <w:proofErr w:type="gramEnd"/>
      <w:r>
        <w:t xml:space="preserve"> the contain the word "answer" in the column header. One can m</w:t>
      </w:r>
      <w:r w:rsidR="007B65BA">
        <w:t>atch any column header with the word "</w:t>
      </w:r>
      <w:r>
        <w:t>a</w:t>
      </w:r>
      <w:r w:rsidR="007B65BA">
        <w:t>nswer" in it</w:t>
      </w:r>
      <w:r>
        <w:t xml:space="preserve"> with the Java regular expression "</w:t>
      </w:r>
      <w:proofErr w:type="gramStart"/>
      <w:r>
        <w:t>(?i</w:t>
      </w:r>
      <w:proofErr w:type="gramEnd"/>
      <w:r>
        <w:t>).*answer.*" where (?i) declares it a case-insensitive match.</w:t>
      </w:r>
      <w:r w:rsidR="00D44F22">
        <w:t xml:space="preserve"> </w:t>
      </w:r>
    </w:p>
    <w:p w14:paraId="21A2CB40" w14:textId="77777777" w:rsidR="007B65BA" w:rsidRPr="00D12BAF" w:rsidRDefault="00D44F22" w:rsidP="001E5CE4">
      <w:r>
        <w:t xml:space="preserve">To allow the user to select </w:t>
      </w:r>
      <w:r w:rsidR="005D04C7">
        <w:t xml:space="preserve">from </w:t>
      </w:r>
      <w:r>
        <w:t xml:space="preserve">any input column, simply use </w:t>
      </w:r>
      <w:proofErr w:type="gramStart"/>
      <w:r>
        <w:t>".*</w:t>
      </w:r>
      <w:proofErr w:type="gramEnd"/>
      <w:r>
        <w:t>" which match</w:t>
      </w:r>
      <w:r w:rsidR="005D04C7">
        <w:t>es</w:t>
      </w:r>
      <w:r>
        <w:t xml:space="preserve"> </w:t>
      </w:r>
      <w:r w:rsidR="005D04C7">
        <w:t xml:space="preserve">any </w:t>
      </w:r>
      <w:r w:rsidR="007B65BA">
        <w:t>words with 0 or more character</w:t>
      </w:r>
      <w:r w:rsidR="005D04C7">
        <w:t>s of any kind</w:t>
      </w:r>
      <w:r w:rsidR="007B65BA">
        <w:t>. Regular expressions are beyond the scope of this document, but feel free to contact us if you have questions.</w:t>
      </w:r>
    </w:p>
    <w:p w14:paraId="7D5C0D8B" w14:textId="77777777" w:rsidR="001E5CE4" w:rsidRDefault="007B65BA" w:rsidP="001E5CE4">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Match all columns which contain one or more letters (a-zA-Z)</w:t>
      </w:r>
    </w:p>
    <w:p w14:paraId="4F808FA5" w14:textId="77777777" w:rsidR="004969BE" w:rsidRDefault="004969BE" w:rsidP="001E5CE4">
      <w:pPr>
        <w:autoSpaceDE w:val="0"/>
        <w:autoSpaceDN w:val="0"/>
        <w:adjustRightInd w:val="0"/>
        <w:spacing w:after="0" w:line="240" w:lineRule="auto"/>
        <w:rPr>
          <w:rFonts w:ascii="Consolas" w:hAnsi="Consolas" w:cs="Consolas"/>
          <w:sz w:val="16"/>
          <w:szCs w:val="16"/>
        </w:rPr>
      </w:pPr>
    </w:p>
    <w:p w14:paraId="12139A6A"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"OptionsType"</w:t>
      </w:r>
      <w:r>
        <w:rPr>
          <w:rFonts w:ascii="Consolas" w:hAnsi="Consolas" w:cs="Consolas"/>
          <w:color w:val="008080"/>
          <w:sz w:val="16"/>
          <w:szCs w:val="16"/>
        </w:rPr>
        <w:t>&gt;</w:t>
      </w:r>
    </w:p>
    <w:p w14:paraId="15179673"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4F36742" w14:textId="77777777" w:rsidR="001E5CE4" w:rsidRDefault="001E5CE4" w:rsidP="001E5CE4">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"FileInputHeader"</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"Model"</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sidR="005D04C7" w:rsidRPr="005D04C7">
        <w:rPr>
          <w:b/>
          <w:color w:val="C00000"/>
        </w:rPr>
        <w:t>"(?i).*answer.*"</w:t>
      </w:r>
      <w:r>
        <w:rPr>
          <w:rFonts w:ascii="Consolas" w:hAnsi="Consolas" w:cs="Consolas"/>
          <w:sz w:val="16"/>
          <w:szCs w:val="16"/>
        </w:rPr>
        <w:t xml:space="preserve"> </w:t>
      </w:r>
      <w:r>
        <w:rPr>
          <w:rFonts w:ascii="Consolas" w:hAnsi="Consolas" w:cs="Consolas"/>
          <w:color w:val="008080"/>
          <w:sz w:val="16"/>
          <w:szCs w:val="16"/>
        </w:rPr>
        <w:t>/&gt;</w:t>
      </w:r>
    </w:p>
    <w:p w14:paraId="48CD32A2"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ab/>
      </w:r>
      <w:proofErr w:type="gramStart"/>
      <w:r>
        <w:rPr>
          <w:rFonts w:ascii="Consolas" w:hAnsi="Consolas" w:cs="Consolas"/>
          <w:color w:val="008080"/>
          <w:sz w:val="16"/>
          <w:szCs w:val="16"/>
        </w:rPr>
        <w:t>&lt;!--</w:t>
      </w:r>
      <w:proofErr w:type="gramEnd"/>
      <w:r>
        <w:rPr>
          <w:rFonts w:ascii="Consolas" w:hAnsi="Consolas" w:cs="Consolas"/>
          <w:color w:val="008080"/>
          <w:sz w:val="16"/>
          <w:szCs w:val="16"/>
        </w:rPr>
        <w:t xml:space="preserve"> Other options... --&gt;</w:t>
      </w:r>
    </w:p>
    <w:p w14:paraId="031C3AA9" w14:textId="77777777" w:rsidR="001E5CE4" w:rsidRDefault="001E5CE4" w:rsidP="001E5CE4">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6D0315A5" w14:textId="77777777" w:rsidR="001E5CE4" w:rsidRDefault="001E5CE4" w:rsidP="001E5CE4">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xs:complexType</w:t>
      </w:r>
      <w:proofErr w:type="gramEnd"/>
      <w:r>
        <w:rPr>
          <w:rFonts w:ascii="Consolas" w:hAnsi="Consolas" w:cs="Consolas"/>
          <w:color w:val="008080"/>
          <w:sz w:val="16"/>
          <w:szCs w:val="16"/>
        </w:rPr>
        <w:t>&gt;</w:t>
      </w:r>
    </w:p>
    <w:p w14:paraId="2A625A40" w14:textId="77777777" w:rsidR="00A60A18" w:rsidRDefault="00A60A18" w:rsidP="00B93188">
      <w:r>
        <w:t xml:space="preserve">The </w:t>
      </w:r>
      <w:r w:rsidR="00D33482">
        <w:t xml:space="preserve">UI will contain </w:t>
      </w:r>
      <w:r>
        <w:t xml:space="preserve">an option </w:t>
      </w:r>
      <w:r w:rsidR="00D33482">
        <w:t xml:space="preserve">drop-down, </w:t>
      </w:r>
      <w:r>
        <w:t>allowing them to select one of the columns returned by the FileInputHeader. We see that it identifies the index of the input node, the column number, and the actual column header.</w:t>
      </w:r>
    </w:p>
    <w:p w14:paraId="1A2D04AC" w14:textId="77777777" w:rsidR="00440870" w:rsidRDefault="00226441" w:rsidP="00440870">
      <w:pPr>
        <w:keepNext/>
      </w:pPr>
      <w:r w:rsidRPr="00226441">
        <w:rPr>
          <w:noProof/>
        </w:rPr>
        <w:lastRenderedPageBreak/>
        <w:drawing>
          <wp:inline distT="0" distB="0" distL="0" distR="0" wp14:anchorId="7BBD5D60" wp14:editId="2AB41932">
            <wp:extent cx="5258534" cy="462027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58534" cy="4620270"/>
                    </a:xfrm>
                    <a:prstGeom prst="rect">
                      <a:avLst/>
                    </a:prstGeom>
                  </pic:spPr>
                </pic:pic>
              </a:graphicData>
            </a:graphic>
          </wp:inline>
        </w:drawing>
      </w:r>
    </w:p>
    <w:p w14:paraId="4C18EF88" w14:textId="70C761D0" w:rsidR="00596434" w:rsidRDefault="00440870" w:rsidP="00440870">
      <w:pPr>
        <w:pStyle w:val="Caption"/>
      </w:pPr>
      <w:r>
        <w:t xml:space="preserve">Figure </w:t>
      </w:r>
      <w:r w:rsidR="00BF6EE8">
        <w:fldChar w:fldCharType="begin"/>
      </w:r>
      <w:r w:rsidR="00BF6EE8">
        <w:instrText xml:space="preserve"> SEQ Figure \* ARABIC </w:instrText>
      </w:r>
      <w:r w:rsidR="00BF6EE8">
        <w:fldChar w:fldCharType="separate"/>
      </w:r>
      <w:r w:rsidR="00C234B8">
        <w:rPr>
          <w:noProof/>
        </w:rPr>
        <w:t>9</w:t>
      </w:r>
      <w:r w:rsidR="00BF6EE8">
        <w:rPr>
          <w:noProof/>
        </w:rPr>
        <w:fldChar w:fldCharType="end"/>
      </w:r>
      <w:r>
        <w:t xml:space="preserve"> Matching columns using the regular expression </w:t>
      </w:r>
      <w:proofErr w:type="gramStart"/>
      <w:r>
        <w:t>"</w:t>
      </w:r>
      <w:r w:rsidR="00226441">
        <w:t>.</w:t>
      </w:r>
      <w:r>
        <w:t>*</w:t>
      </w:r>
      <w:proofErr w:type="gramEnd"/>
      <w:r>
        <w:t>"</w:t>
      </w:r>
      <w:r w:rsidR="00226441">
        <w:t xml:space="preserve"> (any characters)</w:t>
      </w:r>
    </w:p>
    <w:p w14:paraId="600D9286" w14:textId="0370360B" w:rsidR="00135DB1" w:rsidRPr="001027D1" w:rsidRDefault="00135DB1" w:rsidP="00135DB1"/>
    <w:p w14:paraId="1E9EC3EA" w14:textId="77777777" w:rsidR="0085687F" w:rsidRDefault="0085687F" w:rsidP="00135DB1">
      <w:pPr>
        <w:pStyle w:val="Heading2"/>
      </w:pPr>
    </w:p>
    <w:p w14:paraId="03BB0662" w14:textId="68DA6D44" w:rsidR="00135DB1" w:rsidRDefault="00135DB1" w:rsidP="00135DB1">
      <w:pPr>
        <w:pStyle w:val="Heading2"/>
      </w:pPr>
      <w:bookmarkStart w:id="19" w:name="_Toc508010921"/>
      <w:r>
        <w:t>Passing Additional Arguments to a Bootstrap Program</w:t>
      </w:r>
      <w:bookmarkEnd w:id="19"/>
    </w:p>
    <w:p w14:paraId="38F0A010" w14:textId="77777777" w:rsidR="00135DB1" w:rsidRDefault="00135DB1" w:rsidP="00135DB1">
      <w:r>
        <w:t xml:space="preserve">We already know how to define options in the XSD, but what if we want to programmatically pass additional arguments to the bootstrap program which aren’t defined in the XSD? </w:t>
      </w:r>
    </w:p>
    <w:p w14:paraId="02396414" w14:textId="77777777" w:rsidR="00135DB1" w:rsidRDefault="00135DB1" w:rsidP="00135DB1">
      <w:r>
        <w:t>If you want to send additional parameters to your program that you do not want in the interface (for example, a -debug option, or a private user/password, then you can update the Java wrapper to do so. Your new parameters will be added to the program call, and you can either make that data known to downstream components or make it private so that other components cannot see the data.</w:t>
      </w:r>
    </w:p>
    <w:p w14:paraId="6EC0F3B5" w14:textId="77777777" w:rsidR="00135DB1" w:rsidRDefault="00135DB1" w:rsidP="00135DB1">
      <w:r>
        <w:t xml:space="preserve">** If your component is pure java and does not rely on </w:t>
      </w:r>
      <w:proofErr w:type="gramStart"/>
      <w:r>
        <w:t>build.properties</w:t>
      </w:r>
      <w:proofErr w:type="gramEnd"/>
      <w:r>
        <w:t>, then this does not apply to you. However, if you are using a different language, like R, Python, or C++, then the following may be useful.</w:t>
      </w:r>
    </w:p>
    <w:p w14:paraId="7B52598B" w14:textId="77777777" w:rsidR="00135DB1" w:rsidRDefault="00135DB1" w:rsidP="00135DB1">
      <w:pPr>
        <w:pStyle w:val="Heading2"/>
      </w:pPr>
      <w:bookmarkStart w:id="20" w:name="_Toc508010922"/>
      <w:r>
        <w:lastRenderedPageBreak/>
        <w:t>Example</w:t>
      </w:r>
      <w:bookmarkEnd w:id="20"/>
    </w:p>
    <w:p w14:paraId="214224E8" w14:textId="77777777" w:rsidR="00135DB1" w:rsidRDefault="00135DB1" w:rsidP="00135DB1">
      <w:r>
        <w:t xml:space="preserve">To see how the bootstrap program is called (the program defined in </w:t>
      </w:r>
      <w:proofErr w:type="gramStart"/>
      <w:r>
        <w:t>build.properties</w:t>
      </w:r>
      <w:proofErr w:type="gramEnd"/>
      <w:r>
        <w:t xml:space="preserve">), we can examine the WorkflowComponent.log. In the following example, </w:t>
      </w:r>
      <w:r w:rsidRPr="00924E8E">
        <w:rPr>
          <w:i/>
        </w:rPr>
        <w:t>model</w:t>
      </w:r>
      <w:r>
        <w:t xml:space="preserve"> is an option defined in the XSD and </w:t>
      </w:r>
      <w:r w:rsidRPr="00924E8E">
        <w:rPr>
          <w:i/>
        </w:rPr>
        <w:t>file0</w:t>
      </w:r>
      <w:r>
        <w:t xml:space="preserve"> is an input defined in the XSD. The other arguments, </w:t>
      </w:r>
      <w:r w:rsidRPr="00924E8E">
        <w:rPr>
          <w:i/>
        </w:rPr>
        <w:t>programDir</w:t>
      </w:r>
      <w:r>
        <w:t xml:space="preserve"> and </w:t>
      </w:r>
      <w:r w:rsidRPr="00924E8E">
        <w:rPr>
          <w:i/>
        </w:rPr>
        <w:t>workingDir</w:t>
      </w:r>
      <w:r>
        <w:t xml:space="preserve"> are always provided to the bootstrap program by the platform.</w:t>
      </w:r>
    </w:p>
    <w:p w14:paraId="018E920E"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585D84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0AC74104"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1915E2E3" w14:textId="77777777" w:rsidR="00135DB1" w:rsidRPr="00924E8E" w:rsidRDefault="00135DB1" w:rsidP="00135DB1">
      <w:pPr>
        <w:spacing w:after="0"/>
        <w:rPr>
          <w:rFonts w:ascii="Consolas" w:hAnsi="Consolas"/>
          <w:color w:val="0070C0"/>
          <w:sz w:val="20"/>
          <w:szCs w:val="20"/>
        </w:rPr>
      </w:pPr>
      <w:r w:rsidRPr="00924E8E">
        <w:rPr>
          <w:rFonts w:ascii="Consolas" w:hAnsi="Consolas"/>
          <w:color w:val="0070C0"/>
          <w:sz w:val="20"/>
          <w:szCs w:val="20"/>
        </w:rPr>
        <w:t xml:space="preserve">-model, "KC (Unique-step)", </w:t>
      </w:r>
    </w:p>
    <w:p w14:paraId="77ADED49" w14:textId="77777777" w:rsidR="00135DB1" w:rsidRPr="007656E2" w:rsidRDefault="00135DB1" w:rsidP="00135DB1">
      <w:pPr>
        <w:spacing w:after="0"/>
        <w:rPr>
          <w:rFonts w:ascii="Consolas" w:hAnsi="Consolas"/>
          <w:sz w:val="20"/>
          <w:szCs w:val="20"/>
        </w:rPr>
      </w:pPr>
      <w:r w:rsidRPr="00924E8E">
        <w:rPr>
          <w:rFonts w:ascii="Consolas" w:hAnsi="Consolas"/>
          <w:color w:val="0070C0"/>
          <w:sz w:val="20"/>
          <w:szCs w:val="20"/>
        </w:rPr>
        <w:t>-file0, /dev/WorkflowComponents/AnalysisIAfm/test/test_data/ds96_student_step_export.txt</w:t>
      </w:r>
      <w:r w:rsidRPr="007656E2">
        <w:rPr>
          <w:rFonts w:ascii="Consolas" w:hAnsi="Consolas"/>
          <w:sz w:val="20"/>
          <w:szCs w:val="20"/>
        </w:rPr>
        <w:t>]</w:t>
      </w:r>
    </w:p>
    <w:p w14:paraId="66750D04" w14:textId="77777777" w:rsidR="00135DB1" w:rsidRDefault="00135DB1" w:rsidP="00135DB1"/>
    <w:p w14:paraId="33814A44" w14:textId="77777777" w:rsidR="00135DB1" w:rsidRDefault="00135DB1" w:rsidP="00135DB1">
      <w:pPr>
        <w:pStyle w:val="Heading3"/>
      </w:pPr>
      <w:r>
        <w:t>Modifying an existing option</w:t>
      </w:r>
    </w:p>
    <w:p w14:paraId="020AD731" w14:textId="77777777" w:rsidR="00135DB1" w:rsidRDefault="00135DB1" w:rsidP="00135DB1">
      <w:r>
        <w:t xml:space="preserve">We can </w:t>
      </w:r>
      <w:r w:rsidRPr="00924E8E">
        <w:rPr>
          <w:i/>
        </w:rPr>
        <w:t>modify</w:t>
      </w:r>
      <w:r>
        <w:t xml:space="preserve"> or </w:t>
      </w:r>
      <w:r w:rsidRPr="00924E8E">
        <w:rPr>
          <w:i/>
        </w:rPr>
        <w:t>add</w:t>
      </w:r>
      <w:r>
        <w:t xml:space="preserve"> program parameters using the </w:t>
      </w:r>
      <w:r w:rsidRPr="004A3F10">
        <w:rPr>
          <w:b/>
        </w:rPr>
        <w:t>setOption</w:t>
      </w:r>
      <w:r>
        <w:t xml:space="preserve"> method </w:t>
      </w:r>
      <w:r w:rsidRPr="008A3216">
        <w:rPr>
          <w:b/>
          <w:u w:val="single"/>
        </w:rPr>
        <w:t>before</w:t>
      </w:r>
      <w:r>
        <w:t xml:space="preserve"> calling </w:t>
      </w:r>
      <w:proofErr w:type="gramStart"/>
      <w:r>
        <w:t>runExternal(</w:t>
      </w:r>
      <w:proofErr w:type="gramEnd"/>
      <w:r>
        <w:t xml:space="preserve">) or runExternalMultipleFileOutput(). </w:t>
      </w:r>
    </w:p>
    <w:p w14:paraId="74EE2706" w14:textId="77777777" w:rsidR="00135DB1" w:rsidRPr="00234205" w:rsidRDefault="00135DB1" w:rsidP="00135DB1">
      <w:r>
        <w:t xml:space="preserve">If the option is defined in the XSD and setOption is called, it will replace the current value with the new option value. </w:t>
      </w:r>
    </w:p>
    <w:p w14:paraId="6F5C022C" w14:textId="77777777" w:rsidR="00135DB1" w:rsidRDefault="00135DB1" w:rsidP="00135DB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.setOption</w:t>
      </w:r>
      <w:proofErr w:type="gramEnd"/>
      <w:r>
        <w:rPr>
          <w:rFonts w:ascii="Consolas" w:hAnsi="Consolas" w:cs="Consolas"/>
          <w:color w:val="000000"/>
          <w:sz w:val="20"/>
          <w:szCs w:val="20"/>
        </w:rPr>
        <w:t>(</w:t>
      </w:r>
      <w:r>
        <w:rPr>
          <w:rFonts w:ascii="Consolas" w:hAnsi="Consolas" w:cs="Consolas"/>
          <w:color w:val="2A00FF"/>
          <w:sz w:val="20"/>
          <w:szCs w:val="20"/>
        </w:rPr>
        <w:t>"model"</w:t>
      </w:r>
      <w:r>
        <w:rPr>
          <w:rFonts w:ascii="Consolas" w:hAnsi="Consolas" w:cs="Consolas"/>
          <w:color w:val="000000"/>
          <w:sz w:val="20"/>
          <w:szCs w:val="20"/>
        </w:rPr>
        <w:t xml:space="preserve">, </w:t>
      </w:r>
      <w:r>
        <w:rPr>
          <w:rFonts w:ascii="Consolas" w:hAnsi="Consolas" w:cs="Consolas"/>
          <w:color w:val="2A00FF"/>
          <w:sz w:val="20"/>
          <w:szCs w:val="20"/>
        </w:rPr>
        <w:t>"KC (Default)"</w:t>
      </w:r>
      <w:r>
        <w:rPr>
          <w:rFonts w:ascii="Consolas" w:hAnsi="Consolas" w:cs="Consolas"/>
          <w:color w:val="000000"/>
          <w:sz w:val="20"/>
          <w:szCs w:val="20"/>
        </w:rPr>
        <w:t>);</w:t>
      </w:r>
    </w:p>
    <w:p w14:paraId="37CC3F9B" w14:textId="77777777" w:rsidR="00135DB1" w:rsidRDefault="00135DB1" w:rsidP="00135DB1">
      <w:pPr>
        <w:autoSpaceDE w:val="0"/>
        <w:autoSpaceDN w:val="0"/>
        <w:adjustRightInd w:val="0"/>
        <w:spacing w:after="0" w:line="240" w:lineRule="auto"/>
        <w:rPr>
          <w:rFonts w:ascii="Consolas" w:hAnsi="Consolas" w:cs="Consolas"/>
          <w:sz w:val="20"/>
          <w:szCs w:val="20"/>
        </w:rPr>
      </w:pPr>
    </w:p>
    <w:p w14:paraId="31B0ED42" w14:textId="77777777" w:rsidR="00135DB1" w:rsidRDefault="00135DB1" w:rsidP="00135DB1">
      <w:pPr>
        <w:ind w:firstLine="720"/>
      </w:pPr>
      <w:r w:rsidRPr="00924E8E">
        <w:rPr>
          <w:rFonts w:ascii="Consolas" w:hAnsi="Consolas"/>
          <w:color w:val="0070C0"/>
          <w:sz w:val="20"/>
          <w:szCs w:val="20"/>
        </w:rPr>
        <w:t>-model, "KC (Unique-s</w:t>
      </w:r>
      <w:r>
        <w:rPr>
          <w:rFonts w:ascii="Consolas" w:hAnsi="Consolas"/>
          <w:color w:val="0070C0"/>
          <w:sz w:val="20"/>
          <w:szCs w:val="20"/>
        </w:rPr>
        <w:t>tep)"</w:t>
      </w:r>
      <w:r w:rsidRPr="00234205">
        <w:rPr>
          <w:rFonts w:ascii="Consolas" w:hAnsi="Consolas"/>
          <w:sz w:val="20"/>
          <w:szCs w:val="20"/>
        </w:rPr>
        <w:t xml:space="preserve"> becomes </w:t>
      </w:r>
      <w:r w:rsidRPr="00924E8E">
        <w:rPr>
          <w:rFonts w:ascii="Consolas" w:hAnsi="Consolas"/>
          <w:color w:val="0070C0"/>
          <w:sz w:val="20"/>
          <w:szCs w:val="20"/>
        </w:rPr>
        <w:t>-model, "KC (</w:t>
      </w:r>
      <w:r>
        <w:rPr>
          <w:rFonts w:ascii="Consolas" w:hAnsi="Consolas"/>
          <w:color w:val="0070C0"/>
          <w:sz w:val="20"/>
          <w:szCs w:val="20"/>
        </w:rPr>
        <w:t>Default)"</w:t>
      </w:r>
    </w:p>
    <w:p w14:paraId="6B8ACF8C" w14:textId="77777777" w:rsidR="00135DB1" w:rsidRDefault="00135DB1" w:rsidP="00135DB1">
      <w:pPr>
        <w:pStyle w:val="Heading3"/>
      </w:pPr>
      <w:r>
        <w:t>Adding an option</w:t>
      </w:r>
    </w:p>
    <w:p w14:paraId="47490E24" w14:textId="77777777" w:rsidR="00135DB1" w:rsidRDefault="00135DB1" w:rsidP="00135DB1">
      <w:r>
        <w:t xml:space="preserve">If the option is </w:t>
      </w:r>
      <w:r w:rsidRPr="00234205">
        <w:rPr>
          <w:i/>
        </w:rPr>
        <w:t>not</w:t>
      </w:r>
      <w:r>
        <w:t xml:space="preserve"> defined in the component XSD, then it will be added to the command-line parameters passed to MyProgram.R. Here is the example. Remember that the path to Rscript and MyProgram.R are defined within the </w:t>
      </w:r>
      <w:proofErr w:type="gramStart"/>
      <w:r>
        <w:t>build.properties</w:t>
      </w:r>
      <w:proofErr w:type="gramEnd"/>
      <w:r>
        <w:t xml:space="preserve"> file. What follows is the accompanying Java code which executes the bootstrap program (MyProgram.R).</w:t>
      </w:r>
    </w:p>
    <w:p w14:paraId="58B064A7" w14:textId="77777777" w:rsidR="00135DB1" w:rsidRDefault="00135DB1" w:rsidP="00135DB1">
      <w:r>
        <w:t>// Begin code</w:t>
      </w:r>
    </w:p>
    <w:p w14:paraId="021231E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0F10956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0A4146C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0544F2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4106813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setOption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3197E01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A7BB1C9"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6603C0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4EC4B8A"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481AA2EE"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0E96E56"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Add the output file created by MyProgram.R to the component output</w:t>
      </w:r>
    </w:p>
    <w:p w14:paraId="563AA5F8"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 0;</w:t>
      </w:r>
    </w:p>
    <w:p w14:paraId="22FDF4E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Integer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 0;</w:t>
      </w:r>
    </w:p>
    <w:p w14:paraId="03AA468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String </w:t>
      </w:r>
      <w:r w:rsidRPr="008A3216">
        <w:rPr>
          <w:rFonts w:ascii="Consolas" w:hAnsi="Consolas" w:cs="Consolas"/>
          <w:color w:val="6A3E3E"/>
          <w:sz w:val="18"/>
          <w:szCs w:val="18"/>
        </w:rPr>
        <w:t>fileLabel</w:t>
      </w:r>
      <w:r w:rsidRPr="008A3216">
        <w:rPr>
          <w:rFonts w:ascii="Consolas" w:hAnsi="Consolas" w:cs="Consolas"/>
          <w:color w:val="000000"/>
          <w:sz w:val="18"/>
          <w:szCs w:val="18"/>
        </w:rPr>
        <w:t xml:space="preserve"> = </w:t>
      </w:r>
      <w:r w:rsidRPr="008A3216">
        <w:rPr>
          <w:rFonts w:ascii="Consolas" w:hAnsi="Consolas" w:cs="Consolas"/>
          <w:color w:val="2A00FF"/>
          <w:sz w:val="18"/>
          <w:szCs w:val="18"/>
        </w:rPr>
        <w:t>"</w:t>
      </w:r>
      <w:r>
        <w:rPr>
          <w:rFonts w:ascii="Consolas" w:hAnsi="Consolas" w:cs="Consolas"/>
          <w:color w:val="2A00FF"/>
          <w:sz w:val="18"/>
          <w:szCs w:val="18"/>
        </w:rPr>
        <w:t>tab-delimited</w:t>
      </w:r>
      <w:r w:rsidRPr="008A3216">
        <w:rPr>
          <w:rFonts w:ascii="Consolas" w:hAnsi="Consolas" w:cs="Consolas"/>
          <w:color w:val="2A00FF"/>
          <w:sz w:val="18"/>
          <w:szCs w:val="18"/>
        </w:rPr>
        <w:t>"</w:t>
      </w:r>
      <w:r w:rsidRPr="008A3216">
        <w:rPr>
          <w:rFonts w:ascii="Consolas" w:hAnsi="Consolas" w:cs="Consolas"/>
          <w:color w:val="000000"/>
          <w:sz w:val="18"/>
          <w:szCs w:val="18"/>
        </w:rPr>
        <w:t>;</w:t>
      </w:r>
    </w:p>
    <w:p w14:paraId="365F4F87"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sidRPr="008A3216">
        <w:rPr>
          <w:rFonts w:ascii="Consolas" w:hAnsi="Consolas" w:cs="Consolas"/>
          <w:color w:val="000000"/>
          <w:sz w:val="18"/>
          <w:szCs w:val="18"/>
        </w:rPr>
        <w:t xml:space="preserve">        File </w:t>
      </w:r>
      <w:r>
        <w:rPr>
          <w:rFonts w:ascii="Consolas" w:hAnsi="Consolas" w:cs="Consolas"/>
          <w:color w:val="6A3E3E"/>
          <w:sz w:val="18"/>
          <w:szCs w:val="18"/>
        </w:rPr>
        <w:t>resultsFile</w:t>
      </w:r>
      <w:r w:rsidRPr="008A3216">
        <w:rPr>
          <w:rFonts w:ascii="Consolas" w:hAnsi="Consolas" w:cs="Consolas"/>
          <w:color w:val="000000"/>
          <w:sz w:val="18"/>
          <w:szCs w:val="18"/>
        </w:rPr>
        <w:t xml:space="preserve"> = </w:t>
      </w:r>
      <w:r w:rsidRPr="008A3216">
        <w:rPr>
          <w:rFonts w:ascii="Consolas" w:hAnsi="Consolas" w:cs="Consolas"/>
          <w:b/>
          <w:bCs/>
          <w:color w:val="7F0055"/>
          <w:sz w:val="18"/>
          <w:szCs w:val="18"/>
        </w:rPr>
        <w:t>new</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File(</w:t>
      </w:r>
      <w:proofErr w:type="gramEnd"/>
    </w:p>
    <w:p w14:paraId="017ABC46" w14:textId="77777777" w:rsidR="00135DB1" w:rsidRDefault="00135DB1" w:rsidP="00135DB1">
      <w:pPr>
        <w:autoSpaceDE w:val="0"/>
        <w:autoSpaceDN w:val="0"/>
        <w:adjustRightInd w:val="0"/>
        <w:spacing w:after="0" w:line="240" w:lineRule="auto"/>
        <w:rPr>
          <w:rFonts w:ascii="Consolas" w:hAnsi="Consolas" w:cs="Consolas"/>
          <w:color w:val="000000"/>
          <w:sz w:val="18"/>
          <w:szCs w:val="18"/>
        </w:rPr>
      </w:pPr>
      <w:r>
        <w:rPr>
          <w:rFonts w:ascii="Consolas" w:hAnsi="Consolas" w:cs="Consolas"/>
          <w:color w:val="000000"/>
          <w:sz w:val="18"/>
          <w:szCs w:val="18"/>
        </w:rPr>
        <w:t xml:space="preserv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.getAbsolutePath() + </w:t>
      </w:r>
      <w:r w:rsidRPr="008A3216">
        <w:rPr>
          <w:rFonts w:ascii="Consolas" w:hAnsi="Consolas" w:cs="Consolas"/>
          <w:color w:val="2A00FF"/>
          <w:sz w:val="18"/>
          <w:szCs w:val="18"/>
        </w:rPr>
        <w:t>"/</w:t>
      </w:r>
      <w:r>
        <w:rPr>
          <w:rFonts w:ascii="Consolas" w:hAnsi="Consolas" w:cs="Consolas"/>
          <w:color w:val="2A00FF"/>
          <w:sz w:val="18"/>
          <w:szCs w:val="18"/>
        </w:rPr>
        <w:t>My_Program_Results</w:t>
      </w:r>
      <w:r w:rsidRPr="008A3216">
        <w:rPr>
          <w:rFonts w:ascii="Consolas" w:hAnsi="Consolas" w:cs="Consolas"/>
          <w:color w:val="2A00FF"/>
          <w:sz w:val="18"/>
          <w:szCs w:val="18"/>
        </w:rPr>
        <w:t>.txt"</w:t>
      </w:r>
      <w:r w:rsidRPr="008A3216">
        <w:rPr>
          <w:rFonts w:ascii="Consolas" w:hAnsi="Consolas" w:cs="Consolas"/>
          <w:color w:val="000000"/>
          <w:sz w:val="18"/>
          <w:szCs w:val="18"/>
        </w:rPr>
        <w:t>);</w:t>
      </w:r>
    </w:p>
    <w:p w14:paraId="5C956ED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6BC93A44"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lastRenderedPageBreak/>
        <w:t xml:space="preserve">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.addOutputFile</w:t>
      </w:r>
      <w:proofErr w:type="gramEnd"/>
      <w:r w:rsidRPr="008A3216">
        <w:rPr>
          <w:rFonts w:ascii="Consolas" w:hAnsi="Consolas" w:cs="Consolas"/>
          <w:color w:val="000000"/>
          <w:sz w:val="18"/>
          <w:szCs w:val="18"/>
        </w:rPr>
        <w:t>(</w:t>
      </w:r>
      <w:r>
        <w:rPr>
          <w:rFonts w:ascii="Consolas" w:hAnsi="Consolas" w:cs="Consolas"/>
          <w:color w:val="6A3E3E"/>
          <w:sz w:val="18"/>
          <w:szCs w:val="18"/>
        </w:rPr>
        <w:t>resultsFile</w:t>
      </w:r>
      <w:r w:rsidRPr="008A3216">
        <w:rPr>
          <w:rFonts w:ascii="Consolas" w:hAnsi="Consolas" w:cs="Consolas"/>
          <w:color w:val="000000"/>
          <w:sz w:val="18"/>
          <w:szCs w:val="18"/>
        </w:rPr>
        <w:t xml:space="preserve">, </w:t>
      </w:r>
      <w:r w:rsidRPr="008A3216">
        <w:rPr>
          <w:rFonts w:ascii="Consolas" w:hAnsi="Consolas" w:cs="Consolas"/>
          <w:color w:val="6A3E3E"/>
          <w:sz w:val="18"/>
          <w:szCs w:val="18"/>
        </w:rPr>
        <w:t>nodeIndex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fileIndex</w:t>
      </w:r>
      <w:r w:rsidRPr="008A3216">
        <w:rPr>
          <w:rFonts w:ascii="Consolas" w:hAnsi="Consolas" w:cs="Consolas"/>
          <w:color w:val="000000"/>
          <w:sz w:val="18"/>
          <w:szCs w:val="18"/>
        </w:rPr>
        <w:t xml:space="preserve">, </w:t>
      </w:r>
      <w:r w:rsidRPr="008A3216">
        <w:rPr>
          <w:rFonts w:ascii="Consolas" w:hAnsi="Consolas" w:cs="Consolas"/>
          <w:color w:val="6A3E3E"/>
          <w:sz w:val="18"/>
          <w:szCs w:val="18"/>
        </w:rPr>
        <w:t>fileLabel</w:t>
      </w:r>
      <w:r w:rsidRPr="008A3216">
        <w:rPr>
          <w:rFonts w:ascii="Consolas" w:hAnsi="Consolas" w:cs="Consolas"/>
          <w:color w:val="000000"/>
          <w:sz w:val="18"/>
          <w:szCs w:val="18"/>
        </w:rPr>
        <w:t>);</w:t>
      </w:r>
    </w:p>
    <w:p w14:paraId="21CD2F0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5792D26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Send the component output back to </w:t>
      </w:r>
      <w:r>
        <w:rPr>
          <w:rFonts w:ascii="Consolas" w:hAnsi="Consolas" w:cs="Consolas"/>
          <w:color w:val="3F7F5F"/>
          <w:sz w:val="18"/>
          <w:szCs w:val="18"/>
        </w:rPr>
        <w:t>the standard output (always required)</w:t>
      </w:r>
    </w:p>
    <w:p w14:paraId="369D7FBF"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System.</w:t>
      </w:r>
      <w:r w:rsidRPr="008A3216">
        <w:rPr>
          <w:rFonts w:ascii="Consolas" w:hAnsi="Consolas" w:cs="Consolas"/>
          <w:b/>
          <w:bCs/>
          <w:i/>
          <w:iCs/>
          <w:color w:val="0000C0"/>
          <w:sz w:val="18"/>
          <w:szCs w:val="18"/>
        </w:rPr>
        <w:t>out</w:t>
      </w:r>
      <w:r w:rsidRPr="008A3216">
        <w:rPr>
          <w:rFonts w:ascii="Consolas" w:hAnsi="Consolas" w:cs="Consolas"/>
          <w:color w:val="000000"/>
          <w:sz w:val="18"/>
          <w:szCs w:val="18"/>
        </w:rPr>
        <w:t>.println(</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.getOutput</w:t>
      </w:r>
      <w:proofErr w:type="gramEnd"/>
      <w:r w:rsidRPr="008A3216">
        <w:rPr>
          <w:rFonts w:ascii="Consolas" w:hAnsi="Consolas" w:cs="Consolas"/>
          <w:color w:val="000000"/>
          <w:sz w:val="18"/>
          <w:szCs w:val="18"/>
        </w:rPr>
        <w:t>());</w:t>
      </w:r>
    </w:p>
    <w:p w14:paraId="533A982E" w14:textId="77777777" w:rsidR="00135DB1" w:rsidRDefault="00135DB1" w:rsidP="00135DB1">
      <w:pPr>
        <w:rPr>
          <w:rFonts w:ascii="Consolas" w:hAnsi="Consolas" w:cs="Consolas"/>
          <w:color w:val="000000"/>
          <w:sz w:val="18"/>
          <w:szCs w:val="18"/>
        </w:rPr>
      </w:pPr>
      <w:r w:rsidRPr="008A3216">
        <w:rPr>
          <w:rFonts w:ascii="Consolas" w:hAnsi="Consolas" w:cs="Consolas"/>
          <w:color w:val="000000"/>
          <w:sz w:val="18"/>
          <w:szCs w:val="18"/>
        </w:rPr>
        <w:t xml:space="preserve">    }</w:t>
      </w:r>
    </w:p>
    <w:p w14:paraId="09ECF5BB" w14:textId="77777777" w:rsidR="00135DB1" w:rsidRDefault="00135DB1" w:rsidP="00135DB1">
      <w:pPr>
        <w:rPr>
          <w:rFonts w:ascii="Consolas" w:hAnsi="Consolas" w:cs="Consolas"/>
          <w:color w:val="000000"/>
          <w:sz w:val="18"/>
          <w:szCs w:val="18"/>
        </w:rPr>
      </w:pPr>
      <w:r>
        <w:rPr>
          <w:rFonts w:ascii="Consolas" w:hAnsi="Consolas" w:cs="Consolas"/>
          <w:color w:val="000000"/>
          <w:sz w:val="18"/>
          <w:szCs w:val="18"/>
        </w:rPr>
        <w:t>// End of code</w:t>
      </w:r>
    </w:p>
    <w:p w14:paraId="629BB251" w14:textId="77777777" w:rsidR="00135DB1" w:rsidRPr="0060284D" w:rsidRDefault="00135DB1" w:rsidP="00135DB1">
      <w:pPr>
        <w:rPr>
          <w:b/>
          <w:sz w:val="18"/>
          <w:szCs w:val="18"/>
        </w:rPr>
      </w:pPr>
      <w:r>
        <w:t xml:space="preserve">The </w:t>
      </w:r>
      <w:r w:rsidRPr="008C3A2F">
        <w:rPr>
          <w:b/>
        </w:rPr>
        <w:t>setOption</w:t>
      </w:r>
      <w:r>
        <w:t xml:space="preserve"> method:    </w:t>
      </w:r>
      <w:r w:rsidRPr="0060284D">
        <w:rPr>
          <w:rFonts w:ascii="Consolas" w:hAnsi="Consolas" w:cs="Consolas"/>
          <w:b/>
          <w:color w:val="000000"/>
          <w:sz w:val="18"/>
          <w:szCs w:val="18"/>
        </w:rPr>
        <w:t xml:space="preserve">void setOption </w:t>
      </w:r>
      <w:proofErr w:type="gramStart"/>
      <w:r w:rsidRPr="0060284D">
        <w:rPr>
          <w:rFonts w:ascii="Consolas" w:hAnsi="Consolas" w:cs="Consolas"/>
          <w:b/>
          <w:color w:val="000000"/>
          <w:sz w:val="18"/>
          <w:szCs w:val="18"/>
        </w:rPr>
        <w:t>( String</w:t>
      </w:r>
      <w:proofErr w:type="gramEnd"/>
      <w:r w:rsidRPr="0060284D">
        <w:rPr>
          <w:rFonts w:ascii="Consolas" w:hAnsi="Consolas" w:cs="Consolas"/>
          <w:b/>
          <w:color w:val="000000"/>
          <w:sz w:val="18"/>
          <w:szCs w:val="18"/>
        </w:rPr>
        <w:t xml:space="preserve"> optionId, String optionValue )</w:t>
      </w:r>
    </w:p>
    <w:p w14:paraId="0A14ADCA" w14:textId="77777777" w:rsidR="00135DB1" w:rsidRDefault="00135DB1" w:rsidP="00135DB1">
      <w:pPr>
        <w:pStyle w:val="ListParagraph"/>
        <w:numPr>
          <w:ilvl w:val="0"/>
          <w:numId w:val="8"/>
        </w:numPr>
        <w:spacing w:after="160" w:line="259" w:lineRule="auto"/>
      </w:pPr>
      <w:r>
        <w:t xml:space="preserve">The first argument is the </w:t>
      </w:r>
      <w:r w:rsidRPr="000230E0">
        <w:rPr>
          <w:b/>
        </w:rPr>
        <w:t>option id</w:t>
      </w:r>
      <w:r>
        <w:t xml:space="preserve">, e.g. “my_option_id”, </w:t>
      </w:r>
      <w:r w:rsidRPr="000230E0">
        <w:t>may</w:t>
      </w:r>
      <w:r w:rsidRPr="000230E0">
        <w:rPr>
          <w:b/>
        </w:rPr>
        <w:t xml:space="preserve"> only </w:t>
      </w:r>
      <w:r w:rsidRPr="000230E0">
        <w:t>contain alpha-numeric characters and _ (underscore)</w:t>
      </w:r>
      <w:r>
        <w:t>, and the name cannot begin with an _ (underscore).</w:t>
      </w:r>
    </w:p>
    <w:p w14:paraId="565BC21F" w14:textId="77777777" w:rsidR="00135DB1" w:rsidRDefault="00135DB1" w:rsidP="00135DB1">
      <w:pPr>
        <w:pStyle w:val="ListParagraph"/>
        <w:numPr>
          <w:ilvl w:val="0"/>
          <w:numId w:val="8"/>
        </w:numPr>
        <w:spacing w:after="160" w:line="259" w:lineRule="auto"/>
      </w:pPr>
      <w:r>
        <w:t xml:space="preserve">The second argument is the </w:t>
      </w:r>
      <w:r w:rsidRPr="000230E0">
        <w:rPr>
          <w:b/>
        </w:rPr>
        <w:t>option value</w:t>
      </w:r>
      <w:r>
        <w:t xml:space="preserve"> and may contain any characters (spaces, quotes, punctuation are all acceptable)</w:t>
      </w:r>
    </w:p>
    <w:p w14:paraId="193311C1" w14:textId="77777777" w:rsidR="00135DB1" w:rsidRDefault="00135DB1" w:rsidP="00135DB1"/>
    <w:p w14:paraId="573CE191" w14:textId="77777777" w:rsidR="00135DB1" w:rsidRDefault="00135DB1" w:rsidP="00135DB1">
      <w:pPr>
        <w:pStyle w:val="Heading3"/>
      </w:pPr>
      <w:r>
        <w:t>Testing</w:t>
      </w:r>
    </w:p>
    <w:p w14:paraId="55A66A51" w14:textId="77777777" w:rsidR="00135DB1" w:rsidRPr="007656E2" w:rsidRDefault="00135DB1" w:rsidP="00135DB1">
      <w:r>
        <w:t xml:space="preserve">Run your modified code from the command-line with </w:t>
      </w:r>
      <w:r w:rsidRPr="007656E2">
        <w:rPr>
          <w:b/>
        </w:rPr>
        <w:t>ant runComponent</w:t>
      </w:r>
    </w:p>
    <w:p w14:paraId="6C497BD1" w14:textId="77777777" w:rsidR="00135DB1" w:rsidRDefault="00135DB1" w:rsidP="00135DB1">
      <w:r>
        <w:t xml:space="preserve">After running your code, check inside </w:t>
      </w:r>
      <w:r w:rsidRPr="009C151C">
        <w:rPr>
          <w:i/>
        </w:rPr>
        <w:t>WorkflowComponent.log</w:t>
      </w:r>
      <w:r>
        <w:t xml:space="preserve">. You should see a line containing the executing process and </w:t>
      </w:r>
      <w:proofErr w:type="gramStart"/>
      <w:r>
        <w:t>all of</w:t>
      </w:r>
      <w:proofErr w:type="gramEnd"/>
      <w:r>
        <w:t xml:space="preserve"> the arguments that were passed to your program.</w:t>
      </w:r>
    </w:p>
    <w:p w14:paraId="5A1FEB53" w14:textId="77777777" w:rsidR="00135DB1" w:rsidRPr="009C151C" w:rsidRDefault="00135DB1" w:rsidP="00135DB1">
      <w:r>
        <w:t>Notice our new option is included in the call to MyProgram.R, now.</w:t>
      </w:r>
    </w:p>
    <w:p w14:paraId="1593A64C" w14:textId="77777777" w:rsidR="00135DB1" w:rsidRPr="007656E2" w:rsidRDefault="00135DB1" w:rsidP="00135DB1">
      <w:pPr>
        <w:spacing w:after="0"/>
        <w:rPr>
          <w:rFonts w:ascii="Consolas" w:hAnsi="Consolas"/>
          <w:sz w:val="20"/>
          <w:szCs w:val="20"/>
        </w:rPr>
      </w:pPr>
      <w:r w:rsidRPr="007656E2">
        <w:rPr>
          <w:rFonts w:ascii="Consolas" w:hAnsi="Consolas"/>
          <w:b/>
          <w:sz w:val="20"/>
          <w:szCs w:val="20"/>
        </w:rPr>
        <w:t>Executing process:</w:t>
      </w:r>
      <w:r w:rsidRPr="007656E2">
        <w:rPr>
          <w:rFonts w:ascii="Consolas" w:hAnsi="Consolas"/>
          <w:sz w:val="20"/>
          <w:szCs w:val="20"/>
        </w:rPr>
        <w:t xml:space="preserve"> [</w:t>
      </w:r>
      <w:r>
        <w:rPr>
          <w:rFonts w:ascii="Consolas" w:hAnsi="Consolas"/>
          <w:sz w:val="20"/>
          <w:szCs w:val="20"/>
        </w:rPr>
        <w:t>/usr</w:t>
      </w:r>
      <w:r w:rsidRPr="007656E2">
        <w:rPr>
          <w:rFonts w:ascii="Consolas" w:hAnsi="Consolas"/>
          <w:sz w:val="20"/>
          <w:szCs w:val="20"/>
        </w:rPr>
        <w:t xml:space="preserve">/bin/Rscript, </w:t>
      </w:r>
      <w:r>
        <w:rPr>
          <w:rFonts w:ascii="Consolas" w:hAnsi="Consolas"/>
          <w:sz w:val="20"/>
          <w:szCs w:val="20"/>
        </w:rPr>
        <w:t>/dev/</w:t>
      </w:r>
      <w:r w:rsidRPr="007656E2">
        <w:rPr>
          <w:rFonts w:ascii="Consolas" w:hAnsi="Consolas"/>
          <w:sz w:val="20"/>
          <w:szCs w:val="20"/>
        </w:rPr>
        <w:t xml:space="preserve">WorkflowComponents/AnalysisIAfm/program/MyProgram.R, </w:t>
      </w:r>
    </w:p>
    <w:p w14:paraId="5C5F6E99"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-programDir, </w:t>
      </w:r>
      <w:r>
        <w:rPr>
          <w:rFonts w:ascii="Consolas" w:hAnsi="Consolas"/>
          <w:sz w:val="20"/>
          <w:szCs w:val="20"/>
        </w:rPr>
        <w:t>/dev/</w:t>
      </w:r>
      <w:r w:rsidRPr="007656E2">
        <w:rPr>
          <w:rFonts w:ascii="Consolas" w:hAnsi="Consolas"/>
          <w:sz w:val="20"/>
          <w:szCs w:val="20"/>
        </w:rPr>
        <w:t xml:space="preserve">WorkflowComponents/AnalysisIAfm/, </w:t>
      </w:r>
    </w:p>
    <w:p w14:paraId="5422DE3D"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-workingDir, </w:t>
      </w:r>
      <w:r>
        <w:rPr>
          <w:rFonts w:ascii="Consolas" w:hAnsi="Consolas"/>
          <w:sz w:val="20"/>
          <w:szCs w:val="20"/>
        </w:rPr>
        <w:t>/dev/WorkflowComponents/</w:t>
      </w:r>
      <w:r w:rsidRPr="007656E2">
        <w:rPr>
          <w:rFonts w:ascii="Consolas" w:hAnsi="Consolas"/>
          <w:sz w:val="20"/>
          <w:szCs w:val="20"/>
        </w:rPr>
        <w:t xml:space="preserve">AnalysisIAfm/test/ComponentTestOutput/output/, </w:t>
      </w:r>
    </w:p>
    <w:p w14:paraId="58B4B143"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-model, "KC (Unique-step)", </w:t>
      </w:r>
    </w:p>
    <w:p w14:paraId="27012EC8" w14:textId="77777777" w:rsidR="00135DB1" w:rsidRPr="007C462F" w:rsidRDefault="00135DB1" w:rsidP="00135DB1">
      <w:pPr>
        <w:spacing w:after="0"/>
        <w:rPr>
          <w:rFonts w:ascii="Consolas" w:hAnsi="Consolas"/>
          <w:color w:val="0070C0"/>
          <w:sz w:val="20"/>
          <w:szCs w:val="20"/>
        </w:rPr>
      </w:pPr>
      <w:r w:rsidRPr="007C462F">
        <w:rPr>
          <w:rFonts w:ascii="Consolas" w:hAnsi="Consolas"/>
          <w:b/>
          <w:color w:val="0070C0"/>
          <w:sz w:val="20"/>
          <w:szCs w:val="20"/>
        </w:rPr>
        <w:t>-</w:t>
      </w:r>
      <w:r>
        <w:rPr>
          <w:rFonts w:ascii="Consolas" w:hAnsi="Consolas"/>
          <w:b/>
          <w:color w:val="0070C0"/>
          <w:sz w:val="20"/>
          <w:szCs w:val="20"/>
        </w:rPr>
        <w:t>my_option_id</w:t>
      </w:r>
      <w:r w:rsidRPr="007C462F">
        <w:rPr>
          <w:rFonts w:ascii="Consolas" w:hAnsi="Consolas"/>
          <w:b/>
          <w:color w:val="0070C0"/>
          <w:sz w:val="20"/>
          <w:szCs w:val="20"/>
        </w:rPr>
        <w:t>, "</w:t>
      </w:r>
      <w:r>
        <w:rPr>
          <w:rFonts w:ascii="Consolas" w:hAnsi="Consolas"/>
          <w:b/>
          <w:color w:val="0070C0"/>
          <w:sz w:val="20"/>
          <w:szCs w:val="20"/>
        </w:rPr>
        <w:t>my option value</w:t>
      </w:r>
      <w:r w:rsidRPr="007C462F">
        <w:rPr>
          <w:rFonts w:ascii="Consolas" w:hAnsi="Consolas"/>
          <w:b/>
          <w:color w:val="0070C0"/>
          <w:sz w:val="20"/>
          <w:szCs w:val="20"/>
        </w:rPr>
        <w:t>"</w:t>
      </w:r>
      <w:r w:rsidRPr="007C462F">
        <w:rPr>
          <w:rFonts w:ascii="Consolas" w:hAnsi="Consolas"/>
          <w:color w:val="0070C0"/>
          <w:sz w:val="20"/>
          <w:szCs w:val="20"/>
        </w:rPr>
        <w:t xml:space="preserve">, </w:t>
      </w:r>
    </w:p>
    <w:p w14:paraId="736C8785" w14:textId="77777777" w:rsidR="00135DB1" w:rsidRPr="007656E2" w:rsidRDefault="00135DB1" w:rsidP="00135DB1">
      <w:pPr>
        <w:spacing w:after="0"/>
        <w:rPr>
          <w:rFonts w:ascii="Consolas" w:hAnsi="Consolas"/>
          <w:sz w:val="20"/>
          <w:szCs w:val="20"/>
        </w:rPr>
      </w:pPr>
      <w:r w:rsidRPr="007656E2">
        <w:rPr>
          <w:rFonts w:ascii="Consolas" w:hAnsi="Consolas"/>
          <w:sz w:val="20"/>
          <w:szCs w:val="20"/>
        </w:rPr>
        <w:t xml:space="preserve">-file0, </w:t>
      </w:r>
      <w:r>
        <w:rPr>
          <w:rFonts w:ascii="Consolas" w:hAnsi="Consolas"/>
          <w:sz w:val="20"/>
          <w:szCs w:val="20"/>
        </w:rPr>
        <w:t>/dev/</w:t>
      </w:r>
      <w:r w:rsidRPr="007656E2">
        <w:rPr>
          <w:rFonts w:ascii="Consolas" w:hAnsi="Consolas"/>
          <w:sz w:val="20"/>
          <w:szCs w:val="20"/>
        </w:rPr>
        <w:t>WorkflowComponents/AnalysisIAfm/test/test_data/ds96_student_step_export.txt]</w:t>
      </w:r>
    </w:p>
    <w:p w14:paraId="2597E37E" w14:textId="77777777" w:rsidR="00135DB1" w:rsidRDefault="00135DB1" w:rsidP="00135DB1"/>
    <w:p w14:paraId="4EFF1B16" w14:textId="77777777" w:rsidR="00135DB1" w:rsidRDefault="00135DB1" w:rsidP="00135DB1">
      <w:pPr>
        <w:pStyle w:val="Heading3"/>
      </w:pPr>
      <w:r>
        <w:t xml:space="preserve">Using the Options in </w:t>
      </w:r>
      <w:proofErr w:type="gramStart"/>
      <w:r>
        <w:t>the  Bootstrap</w:t>
      </w:r>
      <w:proofErr w:type="gramEnd"/>
      <w:r>
        <w:t xml:space="preserve"> Program</w:t>
      </w:r>
    </w:p>
    <w:p w14:paraId="2BBEEB51" w14:textId="77777777" w:rsidR="00135DB1" w:rsidRDefault="00135DB1" w:rsidP="00135DB1">
      <w:r>
        <w:t>In your script, you can now access the additional parameters. Here is an example in R which retrieves several options, and looks for the tuple, in this case</w:t>
      </w:r>
      <w:r w:rsidRPr="00F90C3F">
        <w:t xml:space="preserve"> </w:t>
      </w:r>
      <w:proofErr w:type="gramStart"/>
      <w:r w:rsidRPr="00F90C3F">
        <w:t>{ “</w:t>
      </w:r>
      <w:proofErr w:type="gramEnd"/>
      <w:r w:rsidRPr="00F90C3F">
        <w:t>-</w:t>
      </w:r>
      <w:r>
        <w:t>my_option_id</w:t>
      </w:r>
      <w:r w:rsidRPr="00F90C3F">
        <w:t>”, “</w:t>
      </w:r>
      <w:r>
        <w:t>my option value</w:t>
      </w:r>
      <w:r w:rsidRPr="00F90C3F">
        <w:t>” }</w:t>
      </w:r>
      <w:r>
        <w:t>.</w:t>
      </w:r>
    </w:p>
    <w:p w14:paraId="56565179"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while (i &lt;= length(args)) {</w:t>
      </w:r>
    </w:p>
    <w:p w14:paraId="488080FF"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04E1A203"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(args[i] == "</w:t>
      </w:r>
      <w:r w:rsidRPr="00CF0289">
        <w:rPr>
          <w:rFonts w:ascii="Consolas" w:hAnsi="Consolas" w:cs="Courier New"/>
          <w:b/>
          <w:sz w:val="20"/>
          <w:szCs w:val="20"/>
        </w:rPr>
        <w:t>-</w:t>
      </w:r>
      <w:r>
        <w:rPr>
          <w:rFonts w:ascii="Consolas" w:hAnsi="Consolas" w:cs="Courier New"/>
          <w:b/>
          <w:sz w:val="20"/>
          <w:szCs w:val="20"/>
        </w:rPr>
        <w:t>my_option_id</w:t>
      </w:r>
      <w:r w:rsidRPr="00CF0289">
        <w:rPr>
          <w:rFonts w:ascii="Consolas" w:hAnsi="Consolas" w:cs="Courier New"/>
          <w:sz w:val="20"/>
          <w:szCs w:val="20"/>
        </w:rPr>
        <w:t>") {</w:t>
      </w:r>
    </w:p>
    <w:p w14:paraId="5F110BBA"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 xml:space="preserve">         </w:t>
      </w:r>
      <w:r w:rsidRPr="00CF0289">
        <w:rPr>
          <w:rFonts w:ascii="Consolas" w:hAnsi="Consolas" w:cs="Courier New"/>
          <w:sz w:val="20"/>
          <w:szCs w:val="20"/>
        </w:rPr>
        <w:t>if (length(args) == i) {</w:t>
      </w:r>
    </w:p>
    <w:p w14:paraId="2BFBD91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t>
      </w:r>
      <w:r>
        <w:rPr>
          <w:rFonts w:ascii="Consolas" w:hAnsi="Consolas" w:cs="Courier New"/>
          <w:sz w:val="20"/>
          <w:szCs w:val="20"/>
        </w:rPr>
        <w:t>my_option_id requires a value</w:t>
      </w:r>
      <w:r w:rsidRPr="00CF0289">
        <w:rPr>
          <w:rFonts w:ascii="Consolas" w:hAnsi="Consolas" w:cs="Courier New"/>
          <w:sz w:val="20"/>
          <w:szCs w:val="20"/>
        </w:rPr>
        <w:t>")</w:t>
      </w:r>
    </w:p>
    <w:p w14:paraId="77C3AD6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E134A5" w14:textId="77777777" w:rsidR="00135DB1" w:rsidRPr="00CF0289" w:rsidRDefault="00135DB1" w:rsidP="00135DB1">
      <w:pPr>
        <w:spacing w:after="0" w:line="240" w:lineRule="auto"/>
        <w:rPr>
          <w:rFonts w:ascii="Consolas" w:hAnsi="Consolas" w:cs="Courier New"/>
          <w:sz w:val="20"/>
          <w:szCs w:val="20"/>
        </w:rPr>
      </w:pPr>
    </w:p>
    <w:p w14:paraId="62AD762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newOptionValue = args[i+1]</w:t>
      </w:r>
    </w:p>
    <w:p w14:paraId="3399C82D" w14:textId="77777777" w:rsidR="00135DB1"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2DA12750" w14:textId="77777777" w:rsidR="00135DB1" w:rsidRPr="00CF0289" w:rsidRDefault="00135DB1" w:rsidP="00135DB1">
      <w:pPr>
        <w:spacing w:after="0" w:line="240" w:lineRule="auto"/>
        <w:rPr>
          <w:rFonts w:ascii="Consolas" w:hAnsi="Consolas" w:cs="Courier New"/>
          <w:sz w:val="20"/>
          <w:szCs w:val="20"/>
        </w:rPr>
      </w:pPr>
      <w:r>
        <w:rPr>
          <w:rFonts w:ascii="Consolas" w:hAnsi="Consolas" w:cs="Courier New"/>
          <w:sz w:val="20"/>
          <w:szCs w:val="20"/>
        </w:rPr>
        <w:t>__________________________________________________________________________________</w:t>
      </w:r>
    </w:p>
    <w:p w14:paraId="1A6DEE0C" w14:textId="77777777" w:rsidR="00135DB1" w:rsidRPr="00CF0289" w:rsidRDefault="00135DB1" w:rsidP="00135DB1">
      <w:pPr>
        <w:spacing w:after="0" w:line="240" w:lineRule="auto"/>
        <w:rPr>
          <w:rFonts w:ascii="Consolas" w:hAnsi="Consolas" w:cs="Courier New"/>
          <w:sz w:val="20"/>
          <w:szCs w:val="20"/>
        </w:rPr>
      </w:pPr>
    </w:p>
    <w:p w14:paraId="06520ED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"-file0") {</w:t>
      </w:r>
    </w:p>
    <w:p w14:paraId="1510F939"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4735B7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lastRenderedPageBreak/>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"file name must be specified")</w:t>
      </w:r>
    </w:p>
    <w:p w14:paraId="72C8DC8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EC019A8"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stuStepFileName = args[i+1]</w:t>
      </w:r>
    </w:p>
    <w:p w14:paraId="4AA4FEF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36D57D9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"-model") {</w:t>
      </w:r>
    </w:p>
    <w:p w14:paraId="3740682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3CE910B0"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"model name must be specified")</w:t>
      </w:r>
    </w:p>
    <w:p w14:paraId="54320C53"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1F0FA492"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modelName = args[i+1]</w:t>
      </w:r>
    </w:p>
    <w:p w14:paraId="36293567"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65F28B61"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 else if (args[i] == "-workingDir") {</w:t>
      </w:r>
    </w:p>
    <w:p w14:paraId="24D9F5B6"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if (length(args) == i) {</w:t>
      </w:r>
    </w:p>
    <w:p w14:paraId="58B4090E"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roofErr w:type="gramStart"/>
      <w:r w:rsidRPr="00CF0289">
        <w:rPr>
          <w:rFonts w:ascii="Consolas" w:hAnsi="Consolas" w:cs="Courier New"/>
          <w:sz w:val="20"/>
          <w:szCs w:val="20"/>
        </w:rPr>
        <w:t>stop(</w:t>
      </w:r>
      <w:proofErr w:type="gramEnd"/>
      <w:r w:rsidRPr="00CF0289">
        <w:rPr>
          <w:rFonts w:ascii="Consolas" w:hAnsi="Consolas" w:cs="Courier New"/>
          <w:sz w:val="20"/>
          <w:szCs w:val="20"/>
        </w:rPr>
        <w:t>"workingDir name must be specified")</w:t>
      </w:r>
    </w:p>
    <w:p w14:paraId="0DCC31EF"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6DA45B1D"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workingDir = args[i+1]</w:t>
      </w:r>
    </w:p>
    <w:p w14:paraId="554857B4"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53596B15"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w:t>
      </w:r>
    </w:p>
    <w:p w14:paraId="286DE48A"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 xml:space="preserve">      i = i+1</w:t>
      </w:r>
    </w:p>
    <w:p w14:paraId="1AE548CB" w14:textId="77777777" w:rsidR="00135DB1" w:rsidRPr="00CF0289" w:rsidRDefault="00135DB1" w:rsidP="00135DB1">
      <w:pPr>
        <w:spacing w:after="0" w:line="240" w:lineRule="auto"/>
        <w:rPr>
          <w:rFonts w:ascii="Consolas" w:hAnsi="Consolas" w:cs="Courier New"/>
          <w:sz w:val="20"/>
          <w:szCs w:val="20"/>
        </w:rPr>
      </w:pPr>
      <w:r w:rsidRPr="00CF0289">
        <w:rPr>
          <w:rFonts w:ascii="Consolas" w:hAnsi="Consolas" w:cs="Courier New"/>
          <w:sz w:val="20"/>
          <w:szCs w:val="20"/>
        </w:rPr>
        <w:t>}</w:t>
      </w:r>
    </w:p>
    <w:p w14:paraId="6926523C" w14:textId="77777777" w:rsidR="00135DB1" w:rsidRDefault="00135DB1" w:rsidP="00135DB1"/>
    <w:p w14:paraId="7E2DB45D" w14:textId="77777777" w:rsidR="00135DB1" w:rsidRDefault="00135DB1" w:rsidP="00135DB1">
      <w:pPr>
        <w:pStyle w:val="Heading3"/>
      </w:pPr>
      <w:r>
        <w:t>Component Output Changes</w:t>
      </w:r>
    </w:p>
    <w:p w14:paraId="3A6D5B8E" w14:textId="77777777" w:rsidR="00135DB1" w:rsidRDefault="00135DB1" w:rsidP="00135DB1">
      <w:pPr>
        <w:rPr>
          <w:b/>
        </w:rPr>
      </w:pPr>
      <w:r>
        <w:t xml:space="preserve">Not only can MyProgram.R access the new option, but downstream components can see it, as well. This can be observed by examining the component XML output generated by </w:t>
      </w:r>
      <w:r w:rsidRPr="003F2F89">
        <w:rPr>
          <w:b/>
        </w:rPr>
        <w:t>ant runComponent</w:t>
      </w:r>
    </w:p>
    <w:p w14:paraId="105E3586" w14:textId="77777777" w:rsidR="00135DB1" w:rsidRDefault="00135DB1" w:rsidP="00135DB1">
      <w:r>
        <w:t>The component output should contain a new “optionmeta” object in each of the output elements:</w:t>
      </w:r>
    </w:p>
    <w:p w14:paraId="09380E7B"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6902C05"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(Unique-</w:t>
      </w:r>
      <w:proofErr w:type="gramStart"/>
      <w:r>
        <w:rPr>
          <w:rFonts w:ascii="Consolas" w:hAnsi="Consolas" w:cs="Consolas"/>
          <w:color w:val="0000FF"/>
          <w:sz w:val="20"/>
          <w:szCs w:val="20"/>
        </w:rPr>
        <w:t>step)&lt;</w:t>
      </w:r>
      <w:proofErr w:type="gramEnd"/>
      <w:r>
        <w:rPr>
          <w:rFonts w:ascii="Consolas" w:hAnsi="Consolas" w:cs="Consolas"/>
          <w:color w:val="0000FF"/>
          <w:sz w:val="20"/>
          <w:szCs w:val="20"/>
        </w:rPr>
        <w:t>/model&gt;</w:t>
      </w:r>
    </w:p>
    <w:p w14:paraId="23F5A385" w14:textId="77777777" w:rsidR="00135DB1" w:rsidRPr="009C151C" w:rsidRDefault="00135DB1" w:rsidP="00135DB1">
      <w:pPr>
        <w:autoSpaceDE w:val="0"/>
        <w:autoSpaceDN w:val="0"/>
        <w:adjustRightInd w:val="0"/>
        <w:spacing w:after="0" w:line="240" w:lineRule="auto"/>
        <w:ind w:firstLine="720"/>
        <w:rPr>
          <w:rFonts w:ascii="Consolas" w:hAnsi="Consolas" w:cs="Consolas"/>
          <w:b/>
          <w:sz w:val="20"/>
          <w:szCs w:val="20"/>
        </w:rPr>
      </w:pP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r>
        <w:rPr>
          <w:rFonts w:ascii="Consolas" w:hAnsi="Consolas" w:cs="Consolas"/>
          <w:b/>
          <w:color w:val="0000FF"/>
          <w:sz w:val="20"/>
          <w:szCs w:val="20"/>
        </w:rPr>
        <w:t>my option value</w:t>
      </w:r>
      <w:r w:rsidRPr="009C151C">
        <w:rPr>
          <w:rFonts w:ascii="Consolas" w:hAnsi="Consolas" w:cs="Consolas"/>
          <w:b/>
          <w:color w:val="0000FF"/>
          <w:sz w:val="20"/>
          <w:szCs w:val="20"/>
        </w:rPr>
        <w:t>&lt;/</w:t>
      </w:r>
      <w:r>
        <w:rPr>
          <w:rFonts w:ascii="Consolas" w:hAnsi="Consolas" w:cs="Consolas"/>
          <w:b/>
          <w:color w:val="0000FF"/>
          <w:sz w:val="20"/>
          <w:szCs w:val="20"/>
        </w:rPr>
        <w:t>my_option_id</w:t>
      </w:r>
      <w:r w:rsidRPr="009C151C">
        <w:rPr>
          <w:rFonts w:ascii="Consolas" w:hAnsi="Consolas" w:cs="Consolas"/>
          <w:b/>
          <w:color w:val="0000FF"/>
          <w:sz w:val="20"/>
          <w:szCs w:val="20"/>
        </w:rPr>
        <w:t>&gt;</w:t>
      </w:r>
    </w:p>
    <w:p w14:paraId="218EE7C8" w14:textId="77777777" w:rsidR="00135DB1" w:rsidRDefault="00135DB1" w:rsidP="00135DB1">
      <w:pPr>
        <w:rPr>
          <w:rFonts w:ascii="Consolas" w:hAnsi="Consolas" w:cs="Consolas"/>
          <w:color w:val="0000FF"/>
          <w:sz w:val="20"/>
          <w:szCs w:val="20"/>
        </w:rPr>
      </w:pPr>
      <w:r>
        <w:rPr>
          <w:rFonts w:ascii="Consolas" w:hAnsi="Consolas" w:cs="Consolas"/>
          <w:color w:val="0000FF"/>
          <w:sz w:val="20"/>
          <w:szCs w:val="20"/>
        </w:rPr>
        <w:t>&lt;/optionmeta&gt;</w:t>
      </w:r>
    </w:p>
    <w:p w14:paraId="025E9B8F" w14:textId="77777777" w:rsidR="00135DB1" w:rsidRDefault="00135DB1" w:rsidP="00135DB1">
      <w:pPr>
        <w:pStyle w:val="Heading3"/>
      </w:pPr>
    </w:p>
    <w:p w14:paraId="02825D66" w14:textId="77777777" w:rsidR="00135DB1" w:rsidRDefault="00135DB1" w:rsidP="00135DB1">
      <w:pPr>
        <w:pStyle w:val="Heading2"/>
      </w:pPr>
      <w:bookmarkStart w:id="21" w:name="_Toc508010923"/>
      <w:r>
        <w:t>Adding Private Options (Sensitive Data)</w:t>
      </w:r>
      <w:bookmarkEnd w:id="21"/>
    </w:p>
    <w:p w14:paraId="5E45B81E" w14:textId="77777777" w:rsidR="00135DB1" w:rsidRDefault="00135DB1" w:rsidP="00135DB1">
      <w:r>
        <w:t xml:space="preserve">If sensitive data should be passed to a bootstrap program, then we do not want to leak the data to the platform (via optionmeta elements). We can add a private parameter, but we cannot make private an existing option that was already defined in the XSD. Downstream components will not be able to see these options in the </w:t>
      </w:r>
      <w:r w:rsidRPr="00EC5D3D">
        <w:rPr>
          <w:i/>
        </w:rPr>
        <w:t>optionmeta</w:t>
      </w:r>
      <w:r>
        <w:t xml:space="preserve"> element.</w:t>
      </w:r>
    </w:p>
    <w:p w14:paraId="4E204C84" w14:textId="3B371F6D" w:rsidR="00135DB1" w:rsidRDefault="00135DB1" w:rsidP="00135DB1">
      <w:r>
        <w:t xml:space="preserve">void </w:t>
      </w:r>
      <w:proofErr w:type="gramStart"/>
      <w:r w:rsidRPr="008C3A2F">
        <w:rPr>
          <w:b/>
        </w:rPr>
        <w:t>addPrivateOption</w:t>
      </w:r>
      <w:r>
        <w:t>(</w:t>
      </w:r>
      <w:proofErr w:type="gramEnd"/>
      <w:r>
        <w:t>String optionId, String optionValue)</w:t>
      </w:r>
    </w:p>
    <w:p w14:paraId="48244ECD"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646464"/>
          <w:sz w:val="18"/>
          <w:szCs w:val="18"/>
        </w:rPr>
        <w:t>@Override</w:t>
      </w:r>
    </w:p>
    <w:p w14:paraId="33EFE91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protected</w:t>
      </w:r>
      <w:r w:rsidRPr="008A3216">
        <w:rPr>
          <w:rFonts w:ascii="Consolas" w:hAnsi="Consolas" w:cs="Consolas"/>
          <w:color w:val="000000"/>
          <w:sz w:val="18"/>
          <w:szCs w:val="18"/>
        </w:rPr>
        <w:t xml:space="preserve"> </w:t>
      </w:r>
      <w:r w:rsidRPr="008A3216">
        <w:rPr>
          <w:rFonts w:ascii="Consolas" w:hAnsi="Consolas" w:cs="Consolas"/>
          <w:b/>
          <w:bCs/>
          <w:color w:val="7F0055"/>
          <w:sz w:val="18"/>
          <w:szCs w:val="18"/>
        </w:rPr>
        <w:t>void</w:t>
      </w:r>
      <w:r w:rsidRPr="008A3216">
        <w:rPr>
          <w:rFonts w:ascii="Consolas" w:hAnsi="Consolas" w:cs="Consolas"/>
          <w:color w:val="000000"/>
          <w:sz w:val="18"/>
          <w:szCs w:val="18"/>
        </w:rPr>
        <w:t xml:space="preserve"> </w:t>
      </w:r>
      <w:proofErr w:type="gramStart"/>
      <w:r w:rsidRPr="008A3216">
        <w:rPr>
          <w:rFonts w:ascii="Consolas" w:hAnsi="Consolas" w:cs="Consolas"/>
          <w:color w:val="000000"/>
          <w:sz w:val="18"/>
          <w:szCs w:val="18"/>
        </w:rPr>
        <w:t>runComponent(</w:t>
      </w:r>
      <w:proofErr w:type="gramEnd"/>
      <w:r w:rsidRPr="008A3216">
        <w:rPr>
          <w:rFonts w:ascii="Consolas" w:hAnsi="Consolas" w:cs="Consolas"/>
          <w:color w:val="000000"/>
          <w:sz w:val="18"/>
          <w:szCs w:val="18"/>
        </w:rPr>
        <w:t>) {</w:t>
      </w:r>
    </w:p>
    <w:p w14:paraId="15CCD572"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6E252697"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xml:space="preserve">// </w:t>
      </w:r>
      <w:r>
        <w:rPr>
          <w:rFonts w:ascii="Consolas" w:hAnsi="Consolas" w:cs="Consolas"/>
          <w:color w:val="3F7F5F"/>
          <w:sz w:val="18"/>
          <w:szCs w:val="18"/>
        </w:rPr>
        <w:t xml:space="preserve">Add additional parameters to pass to MyProgram.R not defined in the options XSD </w:t>
      </w:r>
    </w:p>
    <w:p w14:paraId="22466731"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000000"/>
          <w:sz w:val="18"/>
          <w:szCs w:val="18"/>
        </w:rPr>
        <w:tab/>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w:t>
      </w:r>
      <w:r w:rsidRPr="008C3A2F">
        <w:rPr>
          <w:rFonts w:ascii="Consolas" w:hAnsi="Consolas" w:cs="Consolas"/>
          <w:b/>
          <w:color w:val="000000"/>
          <w:sz w:val="18"/>
          <w:szCs w:val="18"/>
        </w:rPr>
        <w:t>addPrivateOption</w:t>
      </w:r>
      <w:proofErr w:type="gramEnd"/>
      <w:r w:rsidRPr="008A3216">
        <w:rPr>
          <w:rFonts w:ascii="Consolas" w:hAnsi="Consolas" w:cs="Consolas"/>
          <w:color w:val="000000"/>
          <w:sz w:val="18"/>
          <w:szCs w:val="18"/>
        </w:rPr>
        <w:t>(</w:t>
      </w:r>
      <w:r w:rsidRPr="008A3216">
        <w:rPr>
          <w:rFonts w:ascii="Consolas" w:hAnsi="Consolas" w:cs="Consolas"/>
          <w:color w:val="2A00FF"/>
          <w:sz w:val="18"/>
          <w:szCs w:val="18"/>
        </w:rPr>
        <w:t>"</w:t>
      </w:r>
      <w:r>
        <w:rPr>
          <w:rFonts w:ascii="Consolas" w:hAnsi="Consolas" w:cs="Consolas"/>
          <w:color w:val="2A00FF"/>
          <w:sz w:val="18"/>
          <w:szCs w:val="18"/>
        </w:rPr>
        <w:t>my_option_id</w:t>
      </w:r>
      <w:r w:rsidRPr="008A3216">
        <w:rPr>
          <w:rFonts w:ascii="Consolas" w:hAnsi="Consolas" w:cs="Consolas"/>
          <w:color w:val="2A00FF"/>
          <w:sz w:val="18"/>
          <w:szCs w:val="18"/>
        </w:rPr>
        <w:t>"</w:t>
      </w:r>
      <w:r w:rsidRPr="008A3216">
        <w:rPr>
          <w:rFonts w:ascii="Consolas" w:hAnsi="Consolas" w:cs="Consolas"/>
          <w:color w:val="000000"/>
          <w:sz w:val="18"/>
          <w:szCs w:val="18"/>
        </w:rPr>
        <w:t xml:space="preserve">, </w:t>
      </w:r>
      <w:r w:rsidRPr="008A3216">
        <w:rPr>
          <w:rFonts w:ascii="Consolas" w:hAnsi="Consolas" w:cs="Consolas"/>
          <w:color w:val="2A00FF"/>
          <w:sz w:val="18"/>
          <w:szCs w:val="18"/>
        </w:rPr>
        <w:t>"</w:t>
      </w:r>
      <w:r>
        <w:rPr>
          <w:rFonts w:ascii="Consolas" w:hAnsi="Consolas" w:cs="Consolas"/>
          <w:color w:val="2A00FF"/>
          <w:sz w:val="18"/>
          <w:szCs w:val="18"/>
        </w:rPr>
        <w:t xml:space="preserve">my option </w:t>
      </w:r>
      <w:r w:rsidRPr="008A3216">
        <w:rPr>
          <w:rFonts w:ascii="Consolas" w:hAnsi="Consolas" w:cs="Consolas"/>
          <w:color w:val="2A00FF"/>
          <w:sz w:val="18"/>
          <w:szCs w:val="18"/>
        </w:rPr>
        <w:t>value"</w:t>
      </w:r>
      <w:r w:rsidRPr="008A3216">
        <w:rPr>
          <w:rFonts w:ascii="Consolas" w:hAnsi="Consolas" w:cs="Consolas"/>
          <w:color w:val="000000"/>
          <w:sz w:val="18"/>
          <w:szCs w:val="18"/>
        </w:rPr>
        <w:t>);</w:t>
      </w:r>
    </w:p>
    <w:p w14:paraId="01F191DB"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//____________________________________________________________________________________________</w:t>
      </w:r>
    </w:p>
    <w:p w14:paraId="2B7523E0"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p>
    <w:p w14:paraId="47EE0D63"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w:t>
      </w:r>
      <w:r w:rsidRPr="008A3216">
        <w:rPr>
          <w:rFonts w:ascii="Consolas" w:hAnsi="Consolas" w:cs="Consolas"/>
          <w:color w:val="3F7F5F"/>
          <w:sz w:val="18"/>
          <w:szCs w:val="18"/>
        </w:rPr>
        <w:t>// Run the program...</w:t>
      </w:r>
      <w:r>
        <w:rPr>
          <w:rFonts w:ascii="Consolas" w:hAnsi="Consolas" w:cs="Consolas"/>
          <w:color w:val="3F7F5F"/>
          <w:sz w:val="18"/>
          <w:szCs w:val="18"/>
        </w:rPr>
        <w:t xml:space="preserve"> </w:t>
      </w:r>
    </w:p>
    <w:p w14:paraId="1284649C" w14:textId="77777777" w:rsidR="00135DB1" w:rsidRPr="008A3216" w:rsidRDefault="00135DB1" w:rsidP="00135DB1">
      <w:pPr>
        <w:autoSpaceDE w:val="0"/>
        <w:autoSpaceDN w:val="0"/>
        <w:adjustRightInd w:val="0"/>
        <w:spacing w:after="0" w:line="240" w:lineRule="auto"/>
        <w:rPr>
          <w:rFonts w:ascii="Consolas" w:hAnsi="Consolas" w:cs="Consolas"/>
          <w:sz w:val="18"/>
          <w:szCs w:val="18"/>
        </w:rPr>
      </w:pPr>
      <w:r w:rsidRPr="008A3216">
        <w:rPr>
          <w:rFonts w:ascii="Consolas" w:hAnsi="Consolas" w:cs="Consolas"/>
          <w:color w:val="000000"/>
          <w:sz w:val="18"/>
          <w:szCs w:val="18"/>
        </w:rPr>
        <w:t xml:space="preserve">        File </w:t>
      </w:r>
      <w:r w:rsidRPr="008A3216">
        <w:rPr>
          <w:rFonts w:ascii="Consolas" w:hAnsi="Consolas" w:cs="Consolas"/>
          <w:color w:val="6A3E3E"/>
          <w:sz w:val="18"/>
          <w:szCs w:val="18"/>
        </w:rPr>
        <w:t>outputDirectory</w:t>
      </w:r>
      <w:r w:rsidRPr="008A3216">
        <w:rPr>
          <w:rFonts w:ascii="Consolas" w:hAnsi="Consolas" w:cs="Consolas"/>
          <w:color w:val="000000"/>
          <w:sz w:val="18"/>
          <w:szCs w:val="18"/>
        </w:rPr>
        <w:t xml:space="preserve"> = </w:t>
      </w:r>
      <w:proofErr w:type="gramStart"/>
      <w:r w:rsidRPr="008A3216">
        <w:rPr>
          <w:rFonts w:ascii="Consolas" w:hAnsi="Consolas" w:cs="Consolas"/>
          <w:b/>
          <w:bCs/>
          <w:color w:val="7F0055"/>
          <w:sz w:val="18"/>
          <w:szCs w:val="18"/>
        </w:rPr>
        <w:t>this</w:t>
      </w:r>
      <w:r w:rsidRPr="008A3216">
        <w:rPr>
          <w:rFonts w:ascii="Consolas" w:hAnsi="Consolas" w:cs="Consolas"/>
          <w:color w:val="000000"/>
          <w:sz w:val="18"/>
          <w:szCs w:val="18"/>
        </w:rPr>
        <w:t>.runExternalMultipleFileOuput</w:t>
      </w:r>
      <w:proofErr w:type="gramEnd"/>
      <w:r w:rsidRPr="008A3216">
        <w:rPr>
          <w:rFonts w:ascii="Consolas" w:hAnsi="Consolas" w:cs="Consolas"/>
          <w:color w:val="000000"/>
          <w:sz w:val="18"/>
          <w:szCs w:val="18"/>
        </w:rPr>
        <w:t>();</w:t>
      </w:r>
    </w:p>
    <w:p w14:paraId="3975C2BD" w14:textId="08E58F5A" w:rsidR="00135DB1" w:rsidRDefault="00135DB1" w:rsidP="00135DB1">
      <w:r>
        <w:tab/>
        <w:t>…</w:t>
      </w:r>
    </w:p>
    <w:p w14:paraId="75BCAC57" w14:textId="77777777" w:rsidR="00135DB1" w:rsidRDefault="00135DB1" w:rsidP="00135DB1">
      <w:r>
        <w:lastRenderedPageBreak/>
        <w:t xml:space="preserve">Using the </w:t>
      </w:r>
      <w:r w:rsidRPr="003F25C0">
        <w:rPr>
          <w:i/>
        </w:rPr>
        <w:t>addPrivateOption</w:t>
      </w:r>
      <w:r>
        <w:t xml:space="preserve"> method, we can add the parameters to the command-line call to our program without letting downstream components see the option id or value of the new parameter(s). See how the private options are now appended to the platform-generated command-line call.</w:t>
      </w:r>
    </w:p>
    <w:p w14:paraId="622C8415" w14:textId="77777777" w:rsidR="00135DB1" w:rsidRPr="00F1052A" w:rsidRDefault="00135DB1" w:rsidP="00135DB1">
      <w:pPr>
        <w:spacing w:after="0"/>
        <w:rPr>
          <w:rFonts w:ascii="Consolas" w:hAnsi="Consolas"/>
          <w:sz w:val="20"/>
          <w:szCs w:val="20"/>
        </w:rPr>
      </w:pPr>
      <w:r w:rsidRPr="00C358FE">
        <w:rPr>
          <w:rFonts w:ascii="Consolas" w:hAnsi="Consolas"/>
          <w:b/>
          <w:sz w:val="20"/>
          <w:szCs w:val="20"/>
        </w:rPr>
        <w:t>Executing process:</w:t>
      </w:r>
      <w:r w:rsidRPr="00F1052A">
        <w:rPr>
          <w:rFonts w:ascii="Consolas" w:hAnsi="Consolas"/>
          <w:sz w:val="20"/>
          <w:szCs w:val="20"/>
        </w:rPr>
        <w:t xml:space="preserve"> [C:/R-3.4.2/bin/Rscript, C:/Users/mkomisin/git/WorkflowComponents/AnalysisIAfm/program/iAFM.R, </w:t>
      </w:r>
    </w:p>
    <w:p w14:paraId="60D40AD8"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-programDir, C:/Users/mkomisin/git/WorkflowComponents/AnalysisIAfm/, </w:t>
      </w:r>
    </w:p>
    <w:p w14:paraId="41B0EBE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-workingDir, C:\Users\mkomisin\git\WorkflowComponents\AnalysisIAfm/test/ComponentTestOutput/output/, -model, "KC (Default)", </w:t>
      </w:r>
    </w:p>
    <w:p w14:paraId="3B575BFB" w14:textId="77777777" w:rsidR="00135DB1" w:rsidRPr="00F1052A" w:rsidRDefault="00135DB1" w:rsidP="00135DB1">
      <w:pPr>
        <w:spacing w:after="0"/>
        <w:rPr>
          <w:rFonts w:ascii="Consolas" w:hAnsi="Consolas"/>
          <w:sz w:val="20"/>
          <w:szCs w:val="20"/>
        </w:rPr>
      </w:pPr>
      <w:r w:rsidRPr="00F1052A">
        <w:rPr>
          <w:rFonts w:ascii="Consolas" w:hAnsi="Consolas"/>
          <w:sz w:val="20"/>
          <w:szCs w:val="20"/>
        </w:rPr>
        <w:t xml:space="preserve">-file0, C:/Users/mkomisin/git/WorkflowComponents/AnalysisIAfm/test/test_data/ds96_student_step_export.txt, </w:t>
      </w:r>
    </w:p>
    <w:p w14:paraId="21707C36" w14:textId="77777777" w:rsidR="00135DB1" w:rsidRDefault="00135DB1" w:rsidP="00135DB1">
      <w:pPr>
        <w:spacing w:after="0"/>
        <w:rPr>
          <w:rFonts w:ascii="Consolas" w:hAnsi="Consolas"/>
          <w:sz w:val="20"/>
          <w:szCs w:val="20"/>
        </w:rPr>
      </w:pPr>
      <w:r w:rsidRPr="00F1052A">
        <w:rPr>
          <w:rFonts w:ascii="Consolas" w:hAnsi="Consolas"/>
          <w:b/>
          <w:color w:val="0070C0"/>
          <w:sz w:val="20"/>
          <w:szCs w:val="20"/>
        </w:rPr>
        <w:t>-my_private_data, "secret</w:t>
      </w:r>
      <w:proofErr w:type="gramStart"/>
      <w:r w:rsidRPr="00F1052A">
        <w:rPr>
          <w:rFonts w:ascii="Consolas" w:hAnsi="Consolas"/>
          <w:b/>
          <w:color w:val="0070C0"/>
          <w:sz w:val="20"/>
          <w:szCs w:val="20"/>
        </w:rPr>
        <w:t>"</w:t>
      </w:r>
      <w:r w:rsidRPr="00F1052A">
        <w:rPr>
          <w:rFonts w:ascii="Consolas" w:hAnsi="Consolas"/>
          <w:color w:val="0070C0"/>
          <w:sz w:val="20"/>
          <w:szCs w:val="20"/>
        </w:rPr>
        <w:t xml:space="preserve"> </w:t>
      </w:r>
      <w:r w:rsidRPr="00F1052A">
        <w:rPr>
          <w:rFonts w:ascii="Consolas" w:hAnsi="Consolas"/>
          <w:sz w:val="20"/>
          <w:szCs w:val="20"/>
        </w:rPr>
        <w:t>]</w:t>
      </w:r>
      <w:proofErr w:type="gramEnd"/>
    </w:p>
    <w:p w14:paraId="7359D6CA" w14:textId="77777777" w:rsidR="00135DB1" w:rsidRDefault="00135DB1" w:rsidP="00135DB1">
      <w:pPr>
        <w:spacing w:after="0"/>
        <w:rPr>
          <w:rFonts w:ascii="Consolas" w:hAnsi="Consolas"/>
          <w:sz w:val="20"/>
          <w:szCs w:val="20"/>
        </w:rPr>
      </w:pPr>
    </w:p>
    <w:p w14:paraId="74F97F4D" w14:textId="245B70FC" w:rsidR="00135DB1" w:rsidRPr="001457AC" w:rsidRDefault="00135DB1" w:rsidP="001457AC">
      <w:pPr>
        <w:pStyle w:val="Heading3"/>
      </w:pPr>
      <w:r>
        <w:t>Component Output Changes</w:t>
      </w:r>
    </w:p>
    <w:p w14:paraId="2295AE00" w14:textId="77777777" w:rsidR="00135DB1" w:rsidRDefault="00135DB1" w:rsidP="00135DB1">
      <w:pPr>
        <w:spacing w:after="0"/>
        <w:rPr>
          <w:rFonts w:ascii="Consolas" w:hAnsi="Consolas"/>
          <w:sz w:val="20"/>
          <w:szCs w:val="20"/>
        </w:rPr>
      </w:pPr>
      <w:r>
        <w:rPr>
          <w:rFonts w:ascii="Consolas" w:hAnsi="Consolas"/>
          <w:sz w:val="20"/>
          <w:szCs w:val="20"/>
        </w:rPr>
        <w:t>The private option cannot be see by downstream components. They only see options defined in the XSD OR those added with setOption.</w:t>
      </w:r>
    </w:p>
    <w:p w14:paraId="634107BF" w14:textId="77777777" w:rsidR="00135DB1" w:rsidRPr="003F25C0" w:rsidRDefault="00135DB1" w:rsidP="00135DB1">
      <w:pPr>
        <w:spacing w:after="0"/>
        <w:rPr>
          <w:rFonts w:ascii="Consolas" w:hAnsi="Consolas"/>
          <w:sz w:val="20"/>
          <w:szCs w:val="20"/>
        </w:rPr>
      </w:pPr>
    </w:p>
    <w:p w14:paraId="50D30ABE" w14:textId="77777777" w:rsidR="00135DB1" w:rsidRDefault="00135DB1" w:rsidP="00135DB1">
      <w:pPr>
        <w:autoSpaceDE w:val="0"/>
        <w:autoSpaceDN w:val="0"/>
        <w:adjustRightInd w:val="0"/>
        <w:spacing w:after="0" w:line="240" w:lineRule="auto"/>
        <w:rPr>
          <w:rFonts w:ascii="Consolas" w:hAnsi="Consolas" w:cs="Consolas"/>
          <w:sz w:val="20"/>
          <w:szCs w:val="20"/>
        </w:rPr>
      </w:pPr>
      <w:r>
        <w:rPr>
          <w:rFonts w:ascii="Consolas" w:hAnsi="Consolas" w:cs="Consolas"/>
          <w:color w:val="0000FF"/>
          <w:sz w:val="20"/>
          <w:szCs w:val="20"/>
        </w:rPr>
        <w:t>&lt;optionmeta&gt;</w:t>
      </w:r>
    </w:p>
    <w:p w14:paraId="4B500B7E" w14:textId="77777777" w:rsidR="00135DB1" w:rsidRDefault="00135DB1" w:rsidP="00135DB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&lt;model&gt;KC (Default)&lt;/model&gt;</w:t>
      </w:r>
    </w:p>
    <w:p w14:paraId="58D5ACE6" w14:textId="77777777" w:rsidR="00135DB1" w:rsidRDefault="00135DB1" w:rsidP="00135DB1">
      <w:pPr>
        <w:spacing w:after="0"/>
        <w:rPr>
          <w:rFonts w:ascii="Consolas" w:hAnsi="Consolas" w:cs="Consolas"/>
          <w:color w:val="0000FF"/>
          <w:sz w:val="20"/>
          <w:szCs w:val="20"/>
        </w:rPr>
      </w:pPr>
      <w:r>
        <w:rPr>
          <w:rFonts w:ascii="Consolas" w:hAnsi="Consolas" w:cs="Consolas"/>
          <w:color w:val="0000FF"/>
          <w:sz w:val="20"/>
          <w:szCs w:val="20"/>
        </w:rPr>
        <w:t>&lt;/optionmeta&gt;</w:t>
      </w:r>
    </w:p>
    <w:p w14:paraId="6166B0B9" w14:textId="770A1998" w:rsidR="00B93188" w:rsidRDefault="00B93188" w:rsidP="00B93188"/>
    <w:p w14:paraId="381FEA3A" w14:textId="77777777" w:rsidR="00845D14" w:rsidRDefault="00845D14" w:rsidP="00845D14">
      <w:pPr>
        <w:pStyle w:val="Heading1"/>
      </w:pPr>
      <w:bookmarkStart w:id="22" w:name="_Toc508010924"/>
      <w:r>
        <w:t>Dynamic Options</w:t>
      </w:r>
      <w:bookmarkEnd w:id="22"/>
    </w:p>
    <w:p w14:paraId="3B69935B" w14:textId="77777777" w:rsidR="00845D14" w:rsidRPr="00633CA0" w:rsidRDefault="00845D14" w:rsidP="00845D14"/>
    <w:p w14:paraId="5C46CD31" w14:textId="77777777" w:rsidR="00845D14" w:rsidRDefault="00845D14" w:rsidP="00845D14">
      <w:r>
        <w:t>Dynamic options allow us to build interactive user interfaces by making the visibility of one option dependent on one or more constraints. In other words, if an option depends on the value of one or more other options, then it will only be shown if the constraints applied to the independent option(s) are met. These dependencies and constraints can be defined in the component schema (XSD).</w:t>
      </w:r>
    </w:p>
    <w:p w14:paraId="2100F597" w14:textId="77777777" w:rsidR="00845D14" w:rsidRDefault="00845D14" w:rsidP="00845D14">
      <w:pPr>
        <w:pStyle w:val="Heading3"/>
      </w:pPr>
      <w:r>
        <w:t>XSD changes</w:t>
      </w:r>
    </w:p>
    <w:p w14:paraId="3CDA71A8" w14:textId="77777777" w:rsidR="00845D14" w:rsidRDefault="00845D14" w:rsidP="00845D14">
      <w:r>
        <w:t>To use dynamic options in your component, then first you must replace the standard schema root node (first line in the XSD) with the following which defines the LearnSphere namespace.</w:t>
      </w:r>
    </w:p>
    <w:p w14:paraId="2346FEA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xs:schema</w:t>
      </w:r>
      <w:proofErr w:type="gramEnd"/>
      <w:r>
        <w:rPr>
          <w:rFonts w:ascii="Consolas" w:hAnsi="Consolas" w:cs="Consolas"/>
          <w:sz w:val="20"/>
          <w:szCs w:val="20"/>
        </w:rPr>
        <w:t xml:space="preserve"> </w:t>
      </w:r>
      <w:r>
        <w:rPr>
          <w:rFonts w:ascii="Consolas" w:hAnsi="Consolas" w:cs="Consolas"/>
          <w:color w:val="7F007F"/>
          <w:sz w:val="20"/>
          <w:szCs w:val="20"/>
        </w:rPr>
        <w:t>attributeFormDefault</w:t>
      </w:r>
      <w:r>
        <w:rPr>
          <w:rFonts w:ascii="Consolas" w:hAnsi="Consolas" w:cs="Consolas"/>
          <w:color w:val="000000"/>
          <w:sz w:val="20"/>
          <w:szCs w:val="20"/>
        </w:rPr>
        <w:t>=</w:t>
      </w:r>
      <w:r>
        <w:rPr>
          <w:rFonts w:ascii="Consolas" w:hAnsi="Consolas" w:cs="Consolas"/>
          <w:i/>
          <w:iCs/>
          <w:color w:val="2A00FF"/>
          <w:sz w:val="20"/>
          <w:szCs w:val="20"/>
        </w:rPr>
        <w:t>"unqualified"</w:t>
      </w:r>
      <w:r>
        <w:rPr>
          <w:rFonts w:ascii="Consolas" w:hAnsi="Consolas" w:cs="Consolas"/>
          <w:sz w:val="20"/>
          <w:szCs w:val="20"/>
        </w:rPr>
        <w:t xml:space="preserve"> </w:t>
      </w:r>
      <w:r>
        <w:rPr>
          <w:rFonts w:ascii="Consolas" w:hAnsi="Consolas" w:cs="Consolas"/>
          <w:color w:val="7F007F"/>
          <w:sz w:val="20"/>
          <w:szCs w:val="20"/>
        </w:rPr>
        <w:t>elementFormDefault</w:t>
      </w:r>
      <w:r>
        <w:rPr>
          <w:rFonts w:ascii="Consolas" w:hAnsi="Consolas" w:cs="Consolas"/>
          <w:color w:val="000000"/>
          <w:sz w:val="20"/>
          <w:szCs w:val="20"/>
        </w:rPr>
        <w:t>=</w:t>
      </w:r>
      <w:r>
        <w:rPr>
          <w:rFonts w:ascii="Consolas" w:hAnsi="Consolas" w:cs="Consolas"/>
          <w:i/>
          <w:iCs/>
          <w:color w:val="2A00FF"/>
          <w:sz w:val="20"/>
          <w:szCs w:val="20"/>
        </w:rPr>
        <w:t>"qualified"</w:t>
      </w:r>
    </w:p>
    <w:p w14:paraId="75A4A84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xmlns:xsi</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"http://www.w3.org/2001/XMLSchema-instance"</w:t>
      </w:r>
    </w:p>
    <w:p w14:paraId="48D8BAE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gramStart"/>
      <w:r>
        <w:rPr>
          <w:rFonts w:ascii="Consolas" w:hAnsi="Consolas" w:cs="Consolas"/>
          <w:color w:val="7F007F"/>
          <w:sz w:val="20"/>
          <w:szCs w:val="20"/>
        </w:rPr>
        <w:t>xmlns:xs</w:t>
      </w:r>
      <w:proofErr w:type="gramEnd"/>
      <w:r>
        <w:rPr>
          <w:rFonts w:ascii="Consolas" w:hAnsi="Consolas" w:cs="Consolas"/>
          <w:color w:val="000000"/>
          <w:sz w:val="20"/>
          <w:szCs w:val="20"/>
        </w:rPr>
        <w:t>=</w:t>
      </w:r>
      <w:r>
        <w:rPr>
          <w:rFonts w:ascii="Consolas" w:hAnsi="Consolas" w:cs="Consolas"/>
          <w:i/>
          <w:iCs/>
          <w:color w:val="2A00FF"/>
          <w:sz w:val="20"/>
          <w:szCs w:val="20"/>
        </w:rPr>
        <w:t>"http://www.w3.org/2001/XMLSchema"</w:t>
      </w:r>
    </w:p>
    <w:p w14:paraId="3D872DB9" w14:textId="77777777" w:rsidR="00845D14" w:rsidRDefault="00845D14" w:rsidP="00845D14">
      <w:r>
        <w:rPr>
          <w:rFonts w:ascii="Consolas" w:hAnsi="Consolas" w:cs="Consolas"/>
          <w:sz w:val="20"/>
          <w:szCs w:val="20"/>
        </w:rPr>
        <w:t xml:space="preserve">  </w:t>
      </w:r>
      <w:r>
        <w:rPr>
          <w:rFonts w:ascii="Consolas" w:hAnsi="Consolas" w:cs="Consolas"/>
          <w:color w:val="7F007F"/>
          <w:sz w:val="20"/>
          <w:szCs w:val="20"/>
        </w:rPr>
        <w:t>xmlns:ls</w:t>
      </w:r>
      <w:r>
        <w:rPr>
          <w:rFonts w:ascii="Consolas" w:hAnsi="Consolas" w:cs="Consolas"/>
          <w:color w:val="000000"/>
          <w:sz w:val="20"/>
          <w:szCs w:val="20"/>
        </w:rPr>
        <w:t>=</w:t>
      </w:r>
      <w:r>
        <w:rPr>
          <w:rFonts w:ascii="Consolas" w:hAnsi="Consolas" w:cs="Consolas"/>
          <w:i/>
          <w:iCs/>
          <w:color w:val="2A00FF"/>
          <w:sz w:val="20"/>
          <w:szCs w:val="20"/>
        </w:rPr>
        <w:t>"http://learnsphere.org/ls"</w:t>
      </w:r>
      <w:r>
        <w:rPr>
          <w:rFonts w:ascii="Consolas" w:hAnsi="Consolas" w:cs="Consolas"/>
          <w:sz w:val="20"/>
          <w:szCs w:val="20"/>
        </w:rPr>
        <w:t xml:space="preserve"> </w:t>
      </w:r>
      <w:r>
        <w:rPr>
          <w:rFonts w:ascii="Consolas" w:hAnsi="Consolas" w:cs="Consolas"/>
          <w:color w:val="008080"/>
          <w:sz w:val="20"/>
          <w:szCs w:val="20"/>
        </w:rPr>
        <w:t>&gt;</w:t>
      </w:r>
    </w:p>
    <w:p w14:paraId="05F1EB13" w14:textId="77777777" w:rsidR="00845D14" w:rsidRDefault="00845D14" w:rsidP="00845D14">
      <w:pPr>
        <w:pStyle w:val="Heading3"/>
      </w:pPr>
      <w:r>
        <w:t>Simple Example</w:t>
      </w:r>
    </w:p>
    <w:p w14:paraId="2CD3FBB7" w14:textId="77777777" w:rsidR="00845D14" w:rsidRDefault="00845D14" w:rsidP="00845D14">
      <w:r>
        <w:t xml:space="preserve">Suppose your component allows the end-user to choose between two classifiers, SVM and Naive Bayes. The first classifier, SVM, requires a float argument, C, while the second, Naive Bayes, requires a boolean argument, </w:t>
      </w:r>
      <w:r>
        <w:lastRenderedPageBreak/>
        <w:t>"laplace smoothing". We only want to show the option "C" (float) if the algorithm selected is "SVM". If the selected algorithm is "Naive Bayes", then show the "laplace smoothing" (boolean) option.</w:t>
      </w:r>
    </w:p>
    <w:p w14:paraId="5B6C5DB7" w14:textId="77777777" w:rsidR="00845D14" w:rsidRDefault="00845D14" w:rsidP="00845D14">
      <w:pPr>
        <w:pStyle w:val="Heading4"/>
      </w:pPr>
      <w:r>
        <w:t>Pseudocode</w:t>
      </w:r>
    </w:p>
    <w:p w14:paraId="67542532"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(“NAÏVE BAYES”) )</w:t>
      </w:r>
    </w:p>
    <w:p w14:paraId="2223E8B3" w14:textId="77777777" w:rsidR="00845D14" w:rsidRPr="00626755" w:rsidRDefault="00845D14" w:rsidP="00845D14">
      <w:pPr>
        <w:ind w:firstLine="720"/>
        <w:rPr>
          <w:b/>
        </w:rPr>
      </w:pPr>
      <w:r w:rsidRPr="00626755">
        <w:rPr>
          <w:b/>
        </w:rPr>
        <w:t>SHOW LAPLACE</w:t>
      </w:r>
    </w:p>
    <w:p w14:paraId="56A2E654" w14:textId="77777777" w:rsidR="00845D14" w:rsidRDefault="00845D14" w:rsidP="00845D14">
      <w:pPr>
        <w:rPr>
          <w:b/>
        </w:rPr>
      </w:pPr>
      <w:r w:rsidRPr="00626755">
        <w:rPr>
          <w:b/>
        </w:rPr>
        <w:t xml:space="preserve">if </w:t>
      </w:r>
      <w:proofErr w:type="gramStart"/>
      <w:r w:rsidRPr="00626755">
        <w:rPr>
          <w:b/>
        </w:rPr>
        <w:t>( CLASSIFIER.matches</w:t>
      </w:r>
      <w:proofErr w:type="gramEnd"/>
      <w:r w:rsidRPr="00626755">
        <w:rPr>
          <w:b/>
        </w:rPr>
        <w:t>(“SVM”) )</w:t>
      </w:r>
    </w:p>
    <w:p w14:paraId="426B1369" w14:textId="77777777" w:rsidR="00845D14" w:rsidRPr="00084ED2" w:rsidRDefault="00845D14" w:rsidP="00845D14">
      <w:pPr>
        <w:ind w:firstLine="720"/>
        <w:rPr>
          <w:b/>
        </w:rPr>
      </w:pPr>
      <w:r w:rsidRPr="00626755">
        <w:rPr>
          <w:b/>
        </w:rPr>
        <w:t>SHOW C</w:t>
      </w:r>
    </w:p>
    <w:p w14:paraId="20D47664" w14:textId="77777777" w:rsidR="00845D14" w:rsidRDefault="00845D14" w:rsidP="00845D14">
      <w:pPr>
        <w:jc w:val="center"/>
      </w:pPr>
      <w:r w:rsidRPr="00084ED2">
        <w:rPr>
          <w:noProof/>
        </w:rPr>
        <w:drawing>
          <wp:inline distT="0" distB="0" distL="0" distR="0" wp14:anchorId="3C1A711D" wp14:editId="5D722D77">
            <wp:extent cx="2634412" cy="13172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4412" cy="1317206"/>
                    </a:xfrm>
                    <a:prstGeom prst="rect">
                      <a:avLst/>
                    </a:prstGeom>
                  </pic:spPr>
                </pic:pic>
              </a:graphicData>
            </a:graphic>
          </wp:inline>
        </w:drawing>
      </w:r>
    </w:p>
    <w:p w14:paraId="11CEAC9A" w14:textId="77777777" w:rsidR="00845D14" w:rsidRDefault="00845D14" w:rsidP="00845D14">
      <w:pPr>
        <w:pStyle w:val="Heading4"/>
      </w:pPr>
      <w:r>
        <w:t>Actual code</w:t>
      </w:r>
    </w:p>
    <w:p w14:paraId="40C0545B" w14:textId="77777777" w:rsidR="00845D14" w:rsidRDefault="00845D14" w:rsidP="00845D14">
      <w:r>
        <w:t xml:space="preserve">Let’s examine the relevant schema records that will be used to describe these two mutually exclusive relationships. Since the dependencies are mutually exclusive, i.e. they do not share the same dependent option, </w:t>
      </w:r>
      <w:r w:rsidRPr="00BE3C02">
        <w:t>then it does not matter whether you ch</w:t>
      </w:r>
      <w:r>
        <w:t>oose conjunctive or disjunctive as the dependency type in this case.</w:t>
      </w:r>
    </w:p>
    <w:p w14:paraId="2D70FAAE" w14:textId="77777777" w:rsidR="00845D14" w:rsidRDefault="00845D14" w:rsidP="00845D14">
      <w:pPr>
        <w:rPr>
          <w:rFonts w:ascii="Consolas" w:hAnsi="Consolas" w:cs="Consolas"/>
          <w:sz w:val="20"/>
          <w:szCs w:val="20"/>
        </w:rPr>
      </w:pPr>
    </w:p>
    <w:p w14:paraId="624DB3F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59FDBA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5E9EF4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2A8CC0D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"dependency1"</w:t>
      </w:r>
    </w:p>
    <w:p w14:paraId="74CF00B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445AB1E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666729C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1EBBA39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"disjunctive"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"dependency2"</w:t>
      </w:r>
    </w:p>
    <w:p w14:paraId="1F7FDD4E"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p>
    <w:p w14:paraId="0759C012"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"matches(SVM)"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92A3800"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3B31A1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8FC9FC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5E8A4A5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7A52DC85"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p>
    <w:p w14:paraId="57E2D04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final</w:t>
      </w:r>
      <w:r w:rsidRPr="00BE3C02">
        <w:rPr>
          <w:rFonts w:ascii="Consolas" w:hAnsi="Consolas" w:cs="Consolas"/>
          <w:color w:val="000000"/>
          <w:sz w:val="18"/>
          <w:szCs w:val="18"/>
        </w:rPr>
        <w:t>=</w:t>
      </w:r>
      <w:r w:rsidRPr="00BE3C02">
        <w:rPr>
          <w:rFonts w:ascii="Consolas" w:hAnsi="Consolas" w:cs="Consolas"/>
          <w:i/>
          <w:iCs/>
          <w:color w:val="2A00FF"/>
          <w:sz w:val="18"/>
          <w:szCs w:val="18"/>
        </w:rPr>
        <w:t>"restriction"</w:t>
      </w:r>
      <w:r w:rsidRPr="00BE3C02">
        <w:rPr>
          <w:rFonts w:ascii="Consolas" w:hAnsi="Consolas" w:cs="Consolas"/>
          <w:color w:val="008080"/>
          <w:sz w:val="18"/>
          <w:szCs w:val="18"/>
        </w:rPr>
        <w:t>&gt;</w:t>
      </w:r>
    </w:p>
    <w:p w14:paraId="335C23DB"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base</w:t>
      </w:r>
      <w:r w:rsidRPr="00BE3C02">
        <w:rPr>
          <w:rFonts w:ascii="Consolas" w:hAnsi="Consolas" w:cs="Consolas"/>
          <w:color w:val="000000"/>
          <w:sz w:val="18"/>
          <w:szCs w:val="18"/>
        </w:rPr>
        <w:t>=</w:t>
      </w:r>
      <w:r w:rsidRPr="00BE3C02">
        <w:rPr>
          <w:rFonts w:ascii="Consolas" w:hAnsi="Consolas" w:cs="Consolas"/>
          <w:i/>
          <w:iCs/>
          <w:color w:val="2A00FF"/>
          <w:sz w:val="18"/>
          <w:szCs w:val="18"/>
        </w:rPr>
        <w:t>"xs:string"</w:t>
      </w:r>
      <w:r w:rsidRPr="00BE3C02">
        <w:rPr>
          <w:rFonts w:ascii="Consolas" w:hAnsi="Consolas" w:cs="Consolas"/>
          <w:color w:val="008080"/>
          <w:sz w:val="18"/>
          <w:szCs w:val="18"/>
        </w:rPr>
        <w:t>&gt;</w:t>
      </w:r>
    </w:p>
    <w:p w14:paraId="70D8650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8A8503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xs:enumeration</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value</w:t>
      </w:r>
      <w:r w:rsidRPr="00BE3C02">
        <w:rPr>
          <w:rFonts w:ascii="Consolas" w:hAnsi="Consolas" w:cs="Consolas"/>
          <w:color w:val="000000"/>
          <w:sz w:val="18"/>
          <w:szCs w:val="18"/>
        </w:rPr>
        <w:t>=</w:t>
      </w:r>
      <w:r w:rsidRPr="00BE3C02">
        <w:rPr>
          <w:rFonts w:ascii="Consolas" w:hAnsi="Consolas" w:cs="Consolas"/>
          <w:i/>
          <w:iCs/>
          <w:color w:val="2A00FF"/>
          <w:sz w:val="18"/>
          <w:szCs w:val="18"/>
        </w:rPr>
        <w:t>"SVM"</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2C199736"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xs:restriction</w:t>
      </w:r>
      <w:proofErr w:type="gramEnd"/>
      <w:r w:rsidRPr="00BE3C02">
        <w:rPr>
          <w:rFonts w:ascii="Consolas" w:hAnsi="Consolas" w:cs="Consolas"/>
          <w:color w:val="008080"/>
          <w:sz w:val="18"/>
          <w:szCs w:val="18"/>
        </w:rPr>
        <w:t>&gt;</w:t>
      </w:r>
    </w:p>
    <w:p w14:paraId="6CCAAE8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xs:simpleType</w:t>
      </w:r>
      <w:proofErr w:type="gramEnd"/>
      <w:r w:rsidRPr="00BE3C02">
        <w:rPr>
          <w:rFonts w:ascii="Consolas" w:hAnsi="Consolas" w:cs="Consolas"/>
          <w:color w:val="008080"/>
          <w:sz w:val="18"/>
          <w:szCs w:val="18"/>
        </w:rPr>
        <w:t>&gt;</w:t>
      </w:r>
    </w:p>
    <w:p w14:paraId="369789C7"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6E8D6B6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425F80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64DF0B0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"MultiFileInputHeader"</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"file1ColumnName"</w:t>
      </w:r>
    </w:p>
    <w:p w14:paraId="5BB6F19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lastRenderedPageBreak/>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"Column_Names"</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proofErr w:type="gramStart"/>
      <w:r w:rsidRPr="00BE3C02">
        <w:rPr>
          <w:rFonts w:ascii="Consolas" w:hAnsi="Consolas" w:cs="Consolas"/>
          <w:i/>
          <w:iCs/>
          <w:color w:val="2A00FF"/>
          <w:sz w:val="18"/>
          <w:szCs w:val="18"/>
        </w:rPr>
        <w:t>".*</w:t>
      </w:r>
      <w:proofErr w:type="gramEnd"/>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45F3D32"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"classifierType"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"Classifier"</w:t>
      </w:r>
    </w:p>
    <w:p w14:paraId="24BB6D0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"Naive Bayes"</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455157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"xs:boolean"</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"laplace"</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"Laplacian Smoothing"</w:t>
      </w:r>
    </w:p>
    <w:p w14:paraId="5C9922D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"false"</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9DAE2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"xs:double"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"C"</w:t>
      </w:r>
      <w:r w:rsidRPr="00BE3C02">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5D2F67F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EB556E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0DD4081B" w14:textId="77777777" w:rsidR="00845D14" w:rsidRPr="00BE3C02" w:rsidRDefault="00845D14" w:rsidP="00845D14">
      <w:pPr>
        <w:rPr>
          <w:sz w:val="18"/>
          <w:szCs w:val="18"/>
        </w:rPr>
      </w:pPr>
    </w:p>
    <w:p w14:paraId="1A47B72C" w14:textId="77777777" w:rsidR="00845D14" w:rsidRDefault="00845D14" w:rsidP="00845D14">
      <w:r>
        <w:t>The above example shows how one can have custom menus based on simple dependencies. However, more can be achieved by combining constraints using logical operators.</w:t>
      </w:r>
    </w:p>
    <w:p w14:paraId="4C4AD1C6" w14:textId="77777777" w:rsidR="00845D14" w:rsidRDefault="00845D14" w:rsidP="00845D14">
      <w:pPr>
        <w:pStyle w:val="Heading2"/>
      </w:pPr>
      <w:bookmarkStart w:id="23" w:name="_Toc508010925"/>
      <w:r>
        <w:t>Logical Operators</w:t>
      </w:r>
      <w:bookmarkEnd w:id="23"/>
    </w:p>
    <w:p w14:paraId="6D5E7B02" w14:textId="77777777" w:rsidR="00845D14" w:rsidRDefault="00845D14" w:rsidP="00845D14">
      <w:r>
        <w:t>Logical operators AND and OR can be used to build complex logical dependencies. Let’s look at an example using a logical conjunction with AND. Option X depends on two constraints placed on option Y. If the value of option Y meets both constraints, then a previously hidden option X will be presented to the user.</w:t>
      </w:r>
    </w:p>
    <w:p w14:paraId="5CA1F303" w14:textId="77777777" w:rsidR="00845D14" w:rsidRDefault="00845D14" w:rsidP="00845D14">
      <w:pPr>
        <w:rPr>
          <w:b/>
        </w:rPr>
      </w:pPr>
      <w:r w:rsidRPr="00626755">
        <w:rPr>
          <w:b/>
        </w:rPr>
        <w:t xml:space="preserve">if </w:t>
      </w:r>
      <w:proofErr w:type="gramStart"/>
      <w:r w:rsidRPr="00626755">
        <w:rPr>
          <w:b/>
        </w:rPr>
        <w:t>( Y</w:t>
      </w:r>
      <w:proofErr w:type="gramEnd"/>
      <w:r w:rsidRPr="00626755">
        <w:rPr>
          <w:b/>
        </w:rPr>
        <w:t xml:space="preserve"> &gt; 0 and Y &lt; 100 )</w:t>
      </w:r>
    </w:p>
    <w:p w14:paraId="4BF49A86" w14:textId="77777777" w:rsidR="00845D14" w:rsidRPr="00626755" w:rsidRDefault="00845D14" w:rsidP="00845D14">
      <w:pPr>
        <w:ind w:firstLine="720"/>
        <w:rPr>
          <w:b/>
        </w:rPr>
      </w:pPr>
      <w:r w:rsidRPr="00626755">
        <w:rPr>
          <w:b/>
        </w:rPr>
        <w:t>Show X</w:t>
      </w:r>
    </w:p>
    <w:p w14:paraId="01D8D7C2" w14:textId="77777777" w:rsidR="00845D14" w:rsidRDefault="00845D14" w:rsidP="00845D14">
      <w:pPr>
        <w:jc w:val="center"/>
      </w:pPr>
      <w:r w:rsidRPr="00031212">
        <w:rPr>
          <w:noProof/>
        </w:rPr>
        <w:drawing>
          <wp:inline distT="0" distB="0" distL="0" distR="0" wp14:anchorId="00471676" wp14:editId="42355361">
            <wp:extent cx="2269731" cy="14532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9731" cy="1453281"/>
                    </a:xfrm>
                    <a:prstGeom prst="rect">
                      <a:avLst/>
                    </a:prstGeom>
                  </pic:spPr>
                </pic:pic>
              </a:graphicData>
            </a:graphic>
          </wp:inline>
        </w:drawing>
      </w:r>
    </w:p>
    <w:p w14:paraId="76D9CF1E" w14:textId="77777777" w:rsidR="00845D14" w:rsidRDefault="00845D14" w:rsidP="00845D14">
      <w:r>
        <w:t>The relevant XSD below.</w:t>
      </w:r>
    </w:p>
    <w:p w14:paraId="1CEBA11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"option_dependency"</w:t>
      </w:r>
      <w:r w:rsidRPr="00BE3C02">
        <w:rPr>
          <w:rFonts w:ascii="Consolas" w:hAnsi="Consolas" w:cs="Consolas"/>
          <w:color w:val="008080"/>
          <w:sz w:val="18"/>
          <w:szCs w:val="18"/>
        </w:rPr>
        <w:t>&gt;</w:t>
      </w:r>
    </w:p>
    <w:p w14:paraId="168FF58E"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2BCC0847" w14:textId="77777777" w:rsidR="00845D14" w:rsidRDefault="00845D14" w:rsidP="00845D14">
      <w:pPr>
        <w:autoSpaceDE w:val="0"/>
        <w:autoSpaceDN w:val="0"/>
        <w:adjustRightInd w:val="0"/>
        <w:spacing w:after="0" w:line="240" w:lineRule="auto"/>
        <w:ind w:firstLine="720"/>
        <w:rPr>
          <w:rFonts w:ascii="Consolas" w:hAnsi="Consolas" w:cs="Consolas"/>
          <w:color w:val="3F5FBF"/>
          <w:sz w:val="20"/>
          <w:szCs w:val="20"/>
          <w:highlight w:val="blue"/>
        </w:rPr>
      </w:pPr>
    </w:p>
    <w:p w14:paraId="4D664E67" w14:textId="77777777" w:rsidR="00845D14" w:rsidRPr="00756797" w:rsidRDefault="00845D14" w:rsidP="00845D14">
      <w:pPr>
        <w:autoSpaceDE w:val="0"/>
        <w:autoSpaceDN w:val="0"/>
        <w:adjustRightInd w:val="0"/>
        <w:spacing w:after="0" w:line="240" w:lineRule="auto"/>
        <w:ind w:firstLine="720"/>
        <w:rPr>
          <w:rFonts w:ascii="Consolas" w:hAnsi="Consolas" w:cs="Consolas"/>
          <w:color w:val="000000" w:themeColor="text1"/>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 x if y &gt; 0 and y &lt; 100 --&gt;</w:t>
      </w:r>
    </w:p>
    <w:p w14:paraId="68DAB19D" w14:textId="77777777" w:rsidR="00845D14" w:rsidRPr="00BE3C02" w:rsidRDefault="00845D14" w:rsidP="00845D14">
      <w:pPr>
        <w:autoSpaceDE w:val="0"/>
        <w:autoSpaceDN w:val="0"/>
        <w:adjustRightInd w:val="0"/>
        <w:spacing w:after="0" w:line="240" w:lineRule="auto"/>
        <w:ind w:firstLine="720"/>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1</w:t>
      </w:r>
      <w:r w:rsidRPr="00BE3C02">
        <w:rPr>
          <w:rFonts w:ascii="Consolas" w:hAnsi="Consolas" w:cs="Consolas"/>
          <w:i/>
          <w:iCs/>
          <w:color w:val="2A00FF"/>
          <w:sz w:val="18"/>
          <w:szCs w:val="18"/>
        </w:rPr>
        <w:t>"</w:t>
      </w:r>
    </w:p>
    <w:p w14:paraId="28DCB8F7"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p>
    <w:p w14:paraId="36B0A8E8" w14:textId="77777777" w:rsidR="00845D14" w:rsidRPr="00BE3C02" w:rsidRDefault="00845D14" w:rsidP="00845D14">
      <w:pPr>
        <w:autoSpaceDE w:val="0"/>
        <w:autoSpaceDN w:val="0"/>
        <w:adjustRightInd w:val="0"/>
        <w:spacing w:after="0" w:line="240" w:lineRule="auto"/>
        <w:ind w:left="1440" w:firstLine="720"/>
        <w:rPr>
          <w:rFonts w:ascii="Consolas" w:hAnsi="Consolas" w:cs="Consolas"/>
          <w:sz w:val="18"/>
          <w:szCs w:val="18"/>
        </w:rPr>
      </w:pP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lt(100)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324CA991"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0000"/>
          <w:sz w:val="18"/>
          <w:szCs w:val="18"/>
        </w:rPr>
        <w:tab/>
      </w:r>
    </w:p>
    <w:p w14:paraId="4211FEFC"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con</w:t>
      </w:r>
      <w:r w:rsidRPr="00BE3C02">
        <w:rPr>
          <w:rFonts w:ascii="Consolas" w:hAnsi="Consolas" w:cs="Consolas"/>
          <w:i/>
          <w:iCs/>
          <w:color w:val="2A00FF"/>
          <w:sz w:val="18"/>
          <w:szCs w:val="18"/>
        </w:rPr>
        <w:t>junctive"</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"dependency</w:t>
      </w:r>
      <w:r>
        <w:rPr>
          <w:rFonts w:ascii="Consolas" w:hAnsi="Consolas" w:cs="Consolas"/>
          <w:i/>
          <w:iCs/>
          <w:color w:val="2A00FF"/>
          <w:sz w:val="18"/>
          <w:szCs w:val="18"/>
        </w:rPr>
        <w:t>2</w:t>
      </w:r>
      <w:r w:rsidRPr="00BE3C02">
        <w:rPr>
          <w:rFonts w:ascii="Consolas" w:hAnsi="Consolas" w:cs="Consolas"/>
          <w:i/>
          <w:iCs/>
          <w:color w:val="2A00FF"/>
          <w:sz w:val="18"/>
          <w:szCs w:val="18"/>
        </w:rPr>
        <w:t>"</w:t>
      </w:r>
    </w:p>
    <w:p w14:paraId="476FE52F"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ls:dependentOption</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ls:dependsOn</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p>
    <w:p w14:paraId="2AB81B89"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sz w:val="18"/>
          <w:szCs w:val="18"/>
        </w:rPr>
        <w:tab/>
      </w:r>
      <w:r w:rsidRPr="00BE3C02">
        <w:rPr>
          <w:rFonts w:ascii="Consolas" w:hAnsi="Consolas" w:cs="Consolas"/>
          <w:sz w:val="18"/>
          <w:szCs w:val="18"/>
        </w:rPr>
        <w:tab/>
      </w:r>
      <w:r w:rsidRPr="00BE3C02">
        <w:rPr>
          <w:rFonts w:ascii="Consolas" w:hAnsi="Consolas" w:cs="Consolas"/>
          <w:sz w:val="18"/>
          <w:szCs w:val="18"/>
        </w:rPr>
        <w:tab/>
      </w:r>
      <w:proofErr w:type="gramStart"/>
      <w:r w:rsidRPr="00BE3C02">
        <w:rPr>
          <w:rFonts w:ascii="Consolas" w:hAnsi="Consolas" w:cs="Consolas"/>
          <w:color w:val="7F007F"/>
          <w:sz w:val="18"/>
          <w:szCs w:val="18"/>
        </w:rPr>
        <w:t>ls:constraint</w:t>
      </w:r>
      <w:proofErr w:type="gramEnd"/>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gt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740519F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02C28967"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7C1DF860"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4CE716A" w14:textId="77777777" w:rsidR="00845D14" w:rsidRDefault="00845D14" w:rsidP="00845D14">
      <w:pPr>
        <w:autoSpaceDE w:val="0"/>
        <w:autoSpaceDN w:val="0"/>
        <w:adjustRightInd w:val="0"/>
        <w:spacing w:after="0" w:line="240" w:lineRule="auto"/>
        <w:rPr>
          <w:rFonts w:ascii="Consolas" w:hAnsi="Consolas" w:cs="Consolas"/>
          <w:color w:val="000000"/>
          <w:sz w:val="18"/>
          <w:szCs w:val="18"/>
        </w:rPr>
      </w:pPr>
    </w:p>
    <w:p w14:paraId="1EE1C7B3"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"OptionsType"</w:t>
      </w:r>
      <w:r w:rsidRPr="00BE3C02">
        <w:rPr>
          <w:rFonts w:ascii="Consolas" w:hAnsi="Consolas" w:cs="Consolas"/>
          <w:color w:val="008080"/>
          <w:sz w:val="18"/>
          <w:szCs w:val="18"/>
        </w:rPr>
        <w:t>&gt;</w:t>
      </w:r>
    </w:p>
    <w:p w14:paraId="56B6EFD9" w14:textId="77777777" w:rsidR="00845D14" w:rsidRDefault="00845D14" w:rsidP="00845D14">
      <w:pPr>
        <w:autoSpaceDE w:val="0"/>
        <w:autoSpaceDN w:val="0"/>
        <w:adjustRightInd w:val="0"/>
        <w:spacing w:after="0" w:line="240" w:lineRule="auto"/>
        <w:rPr>
          <w:rFonts w:ascii="Consolas" w:hAnsi="Consolas" w:cs="Consolas"/>
          <w:color w:val="008080"/>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minOccurs</w:t>
      </w:r>
      <w:r w:rsidRPr="00BE3C02">
        <w:rPr>
          <w:rFonts w:ascii="Consolas" w:hAnsi="Consolas" w:cs="Consolas"/>
          <w:color w:val="000000"/>
          <w:sz w:val="18"/>
          <w:szCs w:val="18"/>
        </w:rPr>
        <w:t>=</w:t>
      </w:r>
      <w:r w:rsidRPr="00BE3C02">
        <w:rPr>
          <w:rFonts w:ascii="Consolas" w:hAnsi="Consolas" w:cs="Consolas"/>
          <w:i/>
          <w:iCs/>
          <w:color w:val="2A00FF"/>
          <w:sz w:val="18"/>
          <w:szCs w:val="18"/>
        </w:rPr>
        <w:t>"0"</w:t>
      </w:r>
      <w:r w:rsidRPr="00BE3C02">
        <w:rPr>
          <w:rFonts w:ascii="Consolas" w:hAnsi="Consolas" w:cs="Consolas"/>
          <w:sz w:val="18"/>
          <w:szCs w:val="18"/>
        </w:rPr>
        <w:t xml:space="preserve"> </w:t>
      </w:r>
      <w:r w:rsidRPr="00BE3C02">
        <w:rPr>
          <w:rFonts w:ascii="Consolas" w:hAnsi="Consolas" w:cs="Consolas"/>
          <w:color w:val="7F007F"/>
          <w:sz w:val="18"/>
          <w:szCs w:val="18"/>
        </w:rPr>
        <w:t>maxOccurs</w:t>
      </w:r>
      <w:r w:rsidRPr="00BE3C02">
        <w:rPr>
          <w:rFonts w:ascii="Consolas" w:hAnsi="Consolas" w:cs="Consolas"/>
          <w:color w:val="000000"/>
          <w:sz w:val="18"/>
          <w:szCs w:val="18"/>
        </w:rPr>
        <w:t>=</w:t>
      </w:r>
      <w:r w:rsidRPr="00BE3C02">
        <w:rPr>
          <w:rFonts w:ascii="Consolas" w:hAnsi="Consolas" w:cs="Consolas"/>
          <w:i/>
          <w:iCs/>
          <w:color w:val="2A00FF"/>
          <w:sz w:val="18"/>
          <w:szCs w:val="18"/>
        </w:rPr>
        <w:t>"unbounded"</w:t>
      </w:r>
      <w:r w:rsidRPr="00BE3C02">
        <w:rPr>
          <w:rFonts w:ascii="Consolas" w:hAnsi="Consolas" w:cs="Consolas"/>
          <w:color w:val="008080"/>
          <w:sz w:val="18"/>
          <w:szCs w:val="18"/>
        </w:rPr>
        <w:t>&gt;</w:t>
      </w:r>
    </w:p>
    <w:p w14:paraId="431C3F29"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gramEnd"/>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Note that the default value for y is 0 so </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option X</w:t>
      </w:r>
    </w:p>
    <w:p w14:paraId="2DAFCDE1"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 not initially be shown until y is changed and the</w:t>
      </w:r>
    </w:p>
    <w:p w14:paraId="4C79FD3D" w14:textId="77777777" w:rsidR="00845D14" w:rsidRPr="00756797" w:rsidRDefault="00845D14" w:rsidP="00845D14">
      <w:pPr>
        <w:autoSpaceDE w:val="0"/>
        <w:autoSpaceDN w:val="0"/>
        <w:adjustRightInd w:val="0"/>
        <w:spacing w:after="0" w:line="240" w:lineRule="auto"/>
        <w:ind w:left="720" w:firstLine="720"/>
        <w:rPr>
          <w:rFonts w:ascii="Consolas" w:hAnsi="Consolas" w:cs="Consolas"/>
          <w:sz w:val="1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w:t>
      </w:r>
      <w:r w:rsidRPr="00756797">
        <w:rPr>
          <w:rFonts w:ascii="Consolas" w:hAnsi="Consolas" w:cs="Consolas"/>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onstraints are met. --&gt;</w:t>
      </w:r>
    </w:p>
    <w:p w14:paraId="7EF4F874"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xs:integer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x</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16EC7E8B" w14:textId="77777777" w:rsidR="00845D14"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xs:element</w:t>
      </w:r>
      <w:proofErr w:type="gramEnd"/>
      <w:r w:rsidRPr="00BE3C02">
        <w:rPr>
          <w:rFonts w:ascii="Consolas" w:hAnsi="Consolas" w:cs="Consolas"/>
          <w:sz w:val="18"/>
          <w:szCs w:val="18"/>
        </w:rPr>
        <w:t xml:space="preserve"> </w:t>
      </w:r>
      <w:r w:rsidRPr="00BE3C02">
        <w:rPr>
          <w:rFonts w:ascii="Consolas" w:hAnsi="Consolas" w:cs="Consolas"/>
          <w:color w:val="7F007F"/>
          <w:sz w:val="18"/>
          <w:szCs w:val="18"/>
        </w:rPr>
        <w:t>type</w:t>
      </w:r>
      <w:r w:rsidRPr="00BE3C02">
        <w:rPr>
          <w:rFonts w:ascii="Consolas" w:hAnsi="Consolas" w:cs="Consolas"/>
          <w:color w:val="000000"/>
          <w:sz w:val="18"/>
          <w:szCs w:val="18"/>
        </w:rPr>
        <w:t>=</w:t>
      </w:r>
      <w:r w:rsidRPr="00BE3C02">
        <w:rPr>
          <w:rFonts w:ascii="Consolas" w:hAnsi="Consolas" w:cs="Consolas"/>
          <w:i/>
          <w:iCs/>
          <w:color w:val="2A00FF"/>
          <w:sz w:val="18"/>
          <w:szCs w:val="18"/>
        </w:rPr>
        <w:t>"xs:</w:t>
      </w:r>
      <w:r>
        <w:rPr>
          <w:rFonts w:ascii="Consolas" w:hAnsi="Consolas" w:cs="Consolas"/>
          <w:i/>
          <w:iCs/>
          <w:color w:val="2A00FF"/>
          <w:sz w:val="18"/>
          <w:szCs w:val="18"/>
        </w:rPr>
        <w:t>integer</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name</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7F007F"/>
          <w:sz w:val="18"/>
          <w:szCs w:val="18"/>
        </w:rPr>
        <w:t>id</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y</w:t>
      </w:r>
      <w:r w:rsidRPr="00BE3C02">
        <w:rPr>
          <w:rFonts w:ascii="Consolas" w:hAnsi="Consolas" w:cs="Consolas"/>
          <w:i/>
          <w:iCs/>
          <w:color w:val="2A00FF"/>
          <w:sz w:val="18"/>
          <w:szCs w:val="18"/>
        </w:rPr>
        <w:t>"</w:t>
      </w:r>
      <w:r>
        <w:rPr>
          <w:rFonts w:ascii="Consolas" w:hAnsi="Consolas" w:cs="Consolas"/>
          <w:sz w:val="18"/>
          <w:szCs w:val="18"/>
        </w:rPr>
        <w:t xml:space="preserve"> </w:t>
      </w:r>
      <w:r w:rsidRPr="00BE3C02">
        <w:rPr>
          <w:rFonts w:ascii="Consolas" w:hAnsi="Consolas" w:cs="Consolas"/>
          <w:color w:val="7F007F"/>
          <w:sz w:val="18"/>
          <w:szCs w:val="18"/>
        </w:rPr>
        <w:t>default</w:t>
      </w:r>
      <w:r w:rsidRPr="00BE3C02">
        <w:rPr>
          <w:rFonts w:ascii="Consolas" w:hAnsi="Consolas" w:cs="Consolas"/>
          <w:color w:val="000000"/>
          <w:sz w:val="18"/>
          <w:szCs w:val="18"/>
        </w:rPr>
        <w:t>=</w:t>
      </w:r>
      <w:r w:rsidRPr="00BE3C02">
        <w:rPr>
          <w:rFonts w:ascii="Consolas" w:hAnsi="Consolas" w:cs="Consolas"/>
          <w:i/>
          <w:iCs/>
          <w:color w:val="2A00FF"/>
          <w:sz w:val="18"/>
          <w:szCs w:val="18"/>
        </w:rPr>
        <w:t>"</w:t>
      </w:r>
      <w:r>
        <w:rPr>
          <w:rFonts w:ascii="Consolas" w:hAnsi="Consolas" w:cs="Consolas"/>
          <w:i/>
          <w:iCs/>
          <w:color w:val="2A00FF"/>
          <w:sz w:val="18"/>
          <w:szCs w:val="18"/>
        </w:rPr>
        <w:t>0</w:t>
      </w:r>
      <w:r w:rsidRPr="00BE3C02">
        <w:rPr>
          <w:rFonts w:ascii="Consolas" w:hAnsi="Consolas" w:cs="Consolas"/>
          <w:i/>
          <w:iCs/>
          <w:color w:val="2A00FF"/>
          <w:sz w:val="18"/>
          <w:szCs w:val="18"/>
        </w:rPr>
        <w:t>"</w:t>
      </w:r>
      <w:r w:rsidRPr="00BE3C02">
        <w:rPr>
          <w:rFonts w:ascii="Consolas" w:hAnsi="Consolas" w:cs="Consolas"/>
          <w:sz w:val="18"/>
          <w:szCs w:val="18"/>
        </w:rPr>
        <w:t xml:space="preserve"> </w:t>
      </w:r>
      <w:r w:rsidRPr="00BE3C02">
        <w:rPr>
          <w:rFonts w:ascii="Consolas" w:hAnsi="Consolas" w:cs="Consolas"/>
          <w:color w:val="008080"/>
          <w:sz w:val="18"/>
          <w:szCs w:val="18"/>
        </w:rPr>
        <w:t>/&gt;</w:t>
      </w:r>
    </w:p>
    <w:p w14:paraId="09BF4C7A"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0000"/>
          <w:sz w:val="18"/>
          <w:szCs w:val="18"/>
        </w:rPr>
        <w:tab/>
      </w: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xs:choice</w:t>
      </w:r>
      <w:proofErr w:type="gramEnd"/>
      <w:r w:rsidRPr="00BE3C02">
        <w:rPr>
          <w:rFonts w:ascii="Consolas" w:hAnsi="Consolas" w:cs="Consolas"/>
          <w:color w:val="008080"/>
          <w:sz w:val="18"/>
          <w:szCs w:val="18"/>
        </w:rPr>
        <w:t>&gt;</w:t>
      </w:r>
    </w:p>
    <w:p w14:paraId="0AE59DB8" w14:textId="77777777" w:rsidR="00845D14" w:rsidRPr="00BE3C02" w:rsidRDefault="00845D14" w:rsidP="00845D14">
      <w:pPr>
        <w:autoSpaceDE w:val="0"/>
        <w:autoSpaceDN w:val="0"/>
        <w:adjustRightInd w:val="0"/>
        <w:spacing w:after="0" w:line="240" w:lineRule="auto"/>
        <w:rPr>
          <w:rFonts w:ascii="Consolas" w:hAnsi="Consolas" w:cs="Consolas"/>
          <w:sz w:val="18"/>
          <w:szCs w:val="18"/>
        </w:rPr>
      </w:pPr>
      <w:r w:rsidRPr="00BE3C02">
        <w:rPr>
          <w:rFonts w:ascii="Consolas" w:hAnsi="Consolas" w:cs="Consolas"/>
          <w:color w:val="008080"/>
          <w:sz w:val="18"/>
          <w:szCs w:val="18"/>
        </w:rPr>
        <w:t>&lt;/</w:t>
      </w:r>
      <w:proofErr w:type="gramStart"/>
      <w:r w:rsidRPr="00BE3C02">
        <w:rPr>
          <w:rFonts w:ascii="Consolas" w:hAnsi="Consolas" w:cs="Consolas"/>
          <w:color w:val="3F7F7F"/>
          <w:sz w:val="18"/>
          <w:szCs w:val="18"/>
        </w:rPr>
        <w:t>xs:complexType</w:t>
      </w:r>
      <w:proofErr w:type="gramEnd"/>
      <w:r w:rsidRPr="00BE3C02">
        <w:rPr>
          <w:rFonts w:ascii="Consolas" w:hAnsi="Consolas" w:cs="Consolas"/>
          <w:color w:val="008080"/>
          <w:sz w:val="18"/>
          <w:szCs w:val="18"/>
        </w:rPr>
        <w:t>&gt;</w:t>
      </w:r>
    </w:p>
    <w:p w14:paraId="25E05491" w14:textId="77777777" w:rsidR="00845D14" w:rsidRDefault="00845D14" w:rsidP="00845D14"/>
    <w:p w14:paraId="2A190569" w14:textId="77777777" w:rsidR="00845D14" w:rsidRDefault="00845D14" w:rsidP="00845D14">
      <w:pPr>
        <w:pStyle w:val="Heading2"/>
      </w:pPr>
      <w:bookmarkStart w:id="24" w:name="_Toc508010926"/>
      <w:r>
        <w:t>Attributes of a dependency</w:t>
      </w:r>
      <w:bookmarkEnd w:id="24"/>
    </w:p>
    <w:p w14:paraId="1CF1529B" w14:textId="77777777" w:rsidR="00845D14" w:rsidRDefault="00845D14" w:rsidP="00845D14">
      <w:r>
        <w:t xml:space="preserve">1. </w:t>
      </w:r>
      <w:r w:rsidRPr="008010F3">
        <w:rPr>
          <w:b/>
        </w:rPr>
        <w:t>name</w:t>
      </w:r>
      <w:r>
        <w:t xml:space="preserve"> - the unique name for each dependency; Note that a dependency can be defined that names itself as the dependent option, but a dependency cannot depend on itself.</w:t>
      </w:r>
    </w:p>
    <w:p w14:paraId="70FAC665" w14:textId="77777777" w:rsidR="00845D14" w:rsidRDefault="00845D14" w:rsidP="00845D14">
      <w:r>
        <w:t xml:space="preserve">2. </w:t>
      </w:r>
      <w:r w:rsidRPr="008010F3">
        <w:rPr>
          <w:b/>
        </w:rPr>
        <w:t>dependentOption</w:t>
      </w:r>
      <w:r>
        <w:t xml:space="preserve"> - the dependent option is only displayed to the user if all its dependency constraints are met</w:t>
      </w:r>
    </w:p>
    <w:p w14:paraId="5F99F279" w14:textId="77777777" w:rsidR="00845D14" w:rsidRDefault="00845D14" w:rsidP="00845D14">
      <w:r>
        <w:t xml:space="preserve">3. </w:t>
      </w:r>
      <w:r w:rsidRPr="008010F3">
        <w:rPr>
          <w:b/>
        </w:rPr>
        <w:t>dependsOn</w:t>
      </w:r>
      <w:r>
        <w:t xml:space="preserve"> - the indepdendent option can be any option name or any other dependency name; an option cannot depend on itself.</w:t>
      </w:r>
    </w:p>
    <w:p w14:paraId="2FF7E772" w14:textId="77777777" w:rsidR="00845D14" w:rsidRDefault="00845D14" w:rsidP="00845D14">
      <w:r>
        <w:t xml:space="preserve">4. </w:t>
      </w:r>
      <w:r w:rsidRPr="008010F3">
        <w:rPr>
          <w:b/>
        </w:rPr>
        <w:t>constraint</w:t>
      </w:r>
      <w:r>
        <w:t xml:space="preserve"> - a logic statement that can be resolved to true or false; constraints are usually in the form "matches(someString)", "greaterThan(someNumber)", etc...</w:t>
      </w:r>
    </w:p>
    <w:p w14:paraId="5476D1EF" w14:textId="77777777" w:rsidR="00845D14" w:rsidRPr="008010F3" w:rsidRDefault="00845D14" w:rsidP="00845D14">
      <w:r>
        <w:t xml:space="preserve">5. </w:t>
      </w:r>
      <w:r w:rsidRPr="008010F3">
        <w:rPr>
          <w:b/>
        </w:rPr>
        <w:t>negation</w:t>
      </w:r>
      <w:r>
        <w:t xml:space="preserve"> (optional) - if used in a dependency, will return the logical complement of the resolved constraint; when used, it is always in the form </w:t>
      </w:r>
      <w:proofErr w:type="gramStart"/>
      <w:r w:rsidRPr="008010F3">
        <w:rPr>
          <w:b/>
        </w:rPr>
        <w:t>ls:negation</w:t>
      </w:r>
      <w:proofErr w:type="gramEnd"/>
      <w:r w:rsidRPr="008010F3">
        <w:rPr>
          <w:b/>
        </w:rPr>
        <w:t>=”true”</w:t>
      </w:r>
    </w:p>
    <w:p w14:paraId="6D60AFA3" w14:textId="77777777" w:rsidR="00845D14" w:rsidRDefault="00845D14" w:rsidP="00845D14">
      <w:r>
        <w:t xml:space="preserve">6. </w:t>
      </w:r>
      <w:r w:rsidRPr="008010F3">
        <w:rPr>
          <w:b/>
        </w:rPr>
        <w:t>type</w:t>
      </w:r>
      <w:r>
        <w:t xml:space="preserve"> - </w:t>
      </w:r>
      <w:r w:rsidRPr="008010F3">
        <w:rPr>
          <w:i/>
        </w:rPr>
        <w:t>disjunctive</w:t>
      </w:r>
      <w:r>
        <w:t xml:space="preserve"> or </w:t>
      </w:r>
      <w:r w:rsidRPr="008010F3">
        <w:rPr>
          <w:i/>
        </w:rPr>
        <w:t>conjunctive</w:t>
      </w:r>
      <w:r>
        <w:t xml:space="preserve">, this attribute defines the logical operator used in resolution of options which depend on more than one dependency; If a "dependentOption" is used in only one dependency, then the connective type is superfluous. However, if more than dependency uses the same "dependentOption" value, then the group of dependencies are resolved according to their type. Conjunctive types are AND'ed together while disjunctive types are OR'ed together. The resulting logical relation determines </w:t>
      </w:r>
      <w:proofErr w:type="gramStart"/>
      <w:r>
        <w:t>whether or not</w:t>
      </w:r>
      <w:proofErr w:type="gramEnd"/>
      <w:r>
        <w:t xml:space="preserve"> the "dependentOption" value is displayed to the user.</w:t>
      </w:r>
    </w:p>
    <w:p w14:paraId="313EFD0C" w14:textId="77777777" w:rsidR="00845D14" w:rsidRDefault="00845D14" w:rsidP="00845D14">
      <w:pPr>
        <w:pStyle w:val="Heading3"/>
      </w:pPr>
      <w:r>
        <w:t>Constraints</w:t>
      </w:r>
    </w:p>
    <w:p w14:paraId="587E8083" w14:textId="77777777" w:rsidR="00845D14" w:rsidRDefault="00845D14" w:rsidP="00845D14">
      <w:r>
        <w:t xml:space="preserve">The dependent option is presented to the user if the constraints on the independent option(s) are met. The following logical constraints determine the truth values of the dependencies. </w:t>
      </w:r>
    </w:p>
    <w:p w14:paraId="0815028D" w14:textId="77777777" w:rsidR="00845D14" w:rsidRDefault="00845D14" w:rsidP="00845D14">
      <w:pPr>
        <w:pStyle w:val="Heading4"/>
      </w:pPr>
      <w:r>
        <w:t>String-based Constraints</w:t>
      </w:r>
    </w:p>
    <w:p w14:paraId="290F9059" w14:textId="77777777" w:rsidR="00845D14" w:rsidRDefault="00845D14" w:rsidP="00845D14">
      <w:r>
        <w:t>String constraints are met if the value of the independent option matches the regular expression specified in the constraint.</w:t>
      </w:r>
    </w:p>
    <w:p w14:paraId="552177DA" w14:textId="77777777" w:rsidR="00845D14" w:rsidRDefault="00845D14" w:rsidP="00845D14">
      <w:r w:rsidRPr="008010F3">
        <w:rPr>
          <w:b/>
        </w:rPr>
        <w:t>matches(&lt;regular_expression&gt;)</w:t>
      </w:r>
      <w:r>
        <w:t xml:space="preserve"> - Resolves true if the value of the "dependsOn" option matches the regular expression. More on JavaScript regular expressions can be found here, </w:t>
      </w:r>
      <w:r w:rsidRPr="008010F3">
        <w:t>https://www.w3schools.com/jsref/jsref_obj_regexp.asp</w:t>
      </w:r>
    </w:p>
    <w:p w14:paraId="7FFFD802" w14:textId="77777777" w:rsidR="00845D14" w:rsidRPr="00FD0810" w:rsidRDefault="00845D14" w:rsidP="00845D14">
      <w:pPr>
        <w:rPr>
          <w:b/>
        </w:rPr>
      </w:pPr>
      <w:r w:rsidRPr="00FD0810">
        <w:rPr>
          <w:b/>
        </w:rPr>
        <w:t>Examples:</w:t>
      </w:r>
    </w:p>
    <w:p w14:paraId="150EC18F" w14:textId="77777777" w:rsidR="00845D14" w:rsidRDefault="00845D14" w:rsidP="00845D14">
      <w:r>
        <w:t xml:space="preserve">    </w:t>
      </w:r>
      <w:proofErr w:type="gramStart"/>
      <w:r>
        <w:t>matches(</w:t>
      </w:r>
      <w:proofErr w:type="gramEnd"/>
      <w:r>
        <w:t>.*) will match any string, even the empty string</w:t>
      </w:r>
    </w:p>
    <w:p w14:paraId="72245619" w14:textId="77777777" w:rsidR="00845D14" w:rsidRDefault="00845D14" w:rsidP="00845D14">
      <w:r>
        <w:t xml:space="preserve">    matches(\d+) will match any integer (one or more digits)</w:t>
      </w:r>
    </w:p>
    <w:p w14:paraId="77080466" w14:textId="77777777" w:rsidR="00845D14" w:rsidRDefault="00845D14" w:rsidP="00845D14">
      <w:r>
        <w:lastRenderedPageBreak/>
        <w:t xml:space="preserve">    matches([a-zA-Z0-</w:t>
      </w:r>
      <w:proofErr w:type="gramStart"/>
      <w:r>
        <w:t>9]+</w:t>
      </w:r>
      <w:proofErr w:type="gramEnd"/>
      <w:r>
        <w:t>) will match any alpha-numeric string</w:t>
      </w:r>
    </w:p>
    <w:p w14:paraId="099DBF0F" w14:textId="77777777" w:rsidR="00845D14" w:rsidRDefault="00845D14" w:rsidP="00845D14"/>
    <w:p w14:paraId="03B75BA0" w14:textId="77777777" w:rsidR="00845D14" w:rsidRDefault="00845D14" w:rsidP="00845D14">
      <w:pPr>
        <w:pStyle w:val="Heading4"/>
      </w:pPr>
      <w:r>
        <w:t>Numeric Constraints</w:t>
      </w:r>
    </w:p>
    <w:p w14:paraId="2C42ACF1" w14:textId="77777777" w:rsidR="00845D14" w:rsidRDefault="00845D14" w:rsidP="00845D14">
      <w:r>
        <w:t>Numeric constraints are only to be used with integer and double types.</w:t>
      </w:r>
    </w:p>
    <w:p w14:paraId="14F16CA6" w14:textId="77777777" w:rsidR="00845D14" w:rsidRDefault="00845D14" w:rsidP="00845D14">
      <w:r>
        <w:t xml:space="preserve">  lt(&lt;number&gt;) - less </w:t>
      </w:r>
      <w:proofErr w:type="gramStart"/>
      <w:r>
        <w:t xml:space="preserve">than;   </w:t>
      </w:r>
      <w:proofErr w:type="gramEnd"/>
      <w:r>
        <w:t xml:space="preserve">            lte(&lt;number&gt;)  - less than or equal to</w:t>
      </w:r>
    </w:p>
    <w:p w14:paraId="0CE1E0A5" w14:textId="77777777" w:rsidR="00845D14" w:rsidRDefault="00845D14" w:rsidP="00845D14">
      <w:r>
        <w:t xml:space="preserve">  gt(&lt;number</w:t>
      </w:r>
      <w:proofErr w:type="gramStart"/>
      <w:r>
        <w:t>&gt;)  -</w:t>
      </w:r>
      <w:proofErr w:type="gramEnd"/>
      <w:r>
        <w:t xml:space="preserve"> greater than;       gte(&lt;number&gt;)  - greater than or equal to</w:t>
      </w:r>
    </w:p>
    <w:p w14:paraId="5073C03B" w14:textId="77777777" w:rsidR="00845D14" w:rsidRDefault="00845D14" w:rsidP="00845D14">
      <w:r>
        <w:t xml:space="preserve">  equals(&lt;number</w:t>
      </w:r>
      <w:proofErr w:type="gramStart"/>
      <w:r>
        <w:t>&gt;)  -</w:t>
      </w:r>
      <w:proofErr w:type="gramEnd"/>
      <w:r>
        <w:t xml:space="preserve"> equal to  (only for numeric values)</w:t>
      </w:r>
    </w:p>
    <w:p w14:paraId="03A26A4F" w14:textId="77777777" w:rsidR="00845D14" w:rsidRPr="00FD0810" w:rsidRDefault="00845D14" w:rsidP="00845D14">
      <w:pPr>
        <w:rPr>
          <w:b/>
        </w:rPr>
      </w:pPr>
      <w:r>
        <w:t xml:space="preserve">  </w:t>
      </w:r>
      <w:r w:rsidRPr="00FD0810">
        <w:rPr>
          <w:b/>
        </w:rPr>
        <w:t>Examples:</w:t>
      </w:r>
    </w:p>
    <w:p w14:paraId="08D50822" w14:textId="77777777" w:rsidR="00845D14" w:rsidRDefault="00845D14" w:rsidP="00845D14">
      <w:r>
        <w:t xml:space="preserve">    </w:t>
      </w:r>
      <w:proofErr w:type="gramStart"/>
      <w:r>
        <w:t>lt(</w:t>
      </w:r>
      <w:proofErr w:type="gramEnd"/>
      <w:r>
        <w:t>3)</w:t>
      </w:r>
    </w:p>
    <w:p w14:paraId="6FA5B300" w14:textId="77777777" w:rsidR="00845D14" w:rsidRDefault="00845D14" w:rsidP="00845D14">
      <w:r>
        <w:t xml:space="preserve">    </w:t>
      </w:r>
      <w:proofErr w:type="gramStart"/>
      <w:r>
        <w:t>gte(</w:t>
      </w:r>
      <w:proofErr w:type="gramEnd"/>
      <w:r>
        <w:t>1.1)</w:t>
      </w:r>
    </w:p>
    <w:p w14:paraId="42D0FF1C" w14:textId="77777777" w:rsidR="00845D14" w:rsidRDefault="00845D14" w:rsidP="00845D14">
      <w:r>
        <w:t xml:space="preserve">    </w:t>
      </w:r>
      <w:proofErr w:type="gramStart"/>
      <w:r>
        <w:t>equals(</w:t>
      </w:r>
      <w:proofErr w:type="gramEnd"/>
      <w:r>
        <w:t>0.01)</w:t>
      </w:r>
    </w:p>
    <w:p w14:paraId="66D7B59A" w14:textId="77777777" w:rsidR="00845D14" w:rsidRDefault="00845D14" w:rsidP="00845D14">
      <w:pPr>
        <w:pStyle w:val="Heading3"/>
      </w:pPr>
    </w:p>
    <w:p w14:paraId="7C5ECC61" w14:textId="77777777" w:rsidR="00845D14" w:rsidRDefault="00845D14" w:rsidP="00845D14">
      <w:pPr>
        <w:pStyle w:val="Heading2"/>
      </w:pPr>
      <w:bookmarkStart w:id="25" w:name="_Toc508010927"/>
      <w:r>
        <w:t>Complex Dependencies</w:t>
      </w:r>
      <w:bookmarkEnd w:id="25"/>
    </w:p>
    <w:p w14:paraId="5BD3939B" w14:textId="77777777" w:rsidR="00845D14" w:rsidRDefault="00845D14" w:rsidP="00845D14">
      <w:r>
        <w:t xml:space="preserve">By defining logical dependencies and constraints, a component developer can tell the system which options to use depending on the user-specified values of other options. To define the dependency, we need the tuple </w:t>
      </w:r>
      <w:proofErr w:type="gramStart"/>
      <w:r>
        <w:t>{ logical</w:t>
      </w:r>
      <w:proofErr w:type="gramEnd"/>
      <w:r>
        <w:t xml:space="preserve"> operator (AND or OR), dependent option name, independent option name, constraint, negation }. Multiple constraints defined for a single dependent option can create more meaningful logic, </w:t>
      </w:r>
    </w:p>
    <w:p w14:paraId="5ED29093" w14:textId="77777777" w:rsidR="00845D14" w:rsidRDefault="00845D14" w:rsidP="00845D14">
      <w:pPr>
        <w:ind w:firstLine="720"/>
      </w:pPr>
      <w:r>
        <w:t>e.g. show Option 1 if (Dep1 AND Dep2 AND Dep3) where Dep1 = (Dep4 OR Dep5)</w:t>
      </w:r>
    </w:p>
    <w:p w14:paraId="4F014D7D" w14:textId="77777777" w:rsidR="00845D14" w:rsidRDefault="00845D14" w:rsidP="00845D14">
      <w:r w:rsidRPr="00084ED2">
        <w:rPr>
          <w:noProof/>
        </w:rPr>
        <w:drawing>
          <wp:inline distT="0" distB="0" distL="0" distR="0" wp14:anchorId="12CC9805" wp14:editId="4DF0A945">
            <wp:extent cx="4659208" cy="241124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59208" cy="2411249"/>
                    </a:xfrm>
                    <a:prstGeom prst="rect">
                      <a:avLst/>
                    </a:prstGeom>
                  </pic:spPr>
                </pic:pic>
              </a:graphicData>
            </a:graphic>
          </wp:inline>
        </w:drawing>
      </w:r>
    </w:p>
    <w:p w14:paraId="2927BE42" w14:textId="4AE7DB16" w:rsidR="00845D14" w:rsidRPr="007A7AB2" w:rsidRDefault="00845D14" w:rsidP="00845D14"/>
    <w:p w14:paraId="74BAAC14" w14:textId="77777777" w:rsidR="00845D14" w:rsidRDefault="00845D14" w:rsidP="00845D14">
      <w:pPr>
        <w:pStyle w:val="Heading2"/>
      </w:pPr>
      <w:bookmarkStart w:id="26" w:name="_Toc508010928"/>
      <w:r>
        <w:lastRenderedPageBreak/>
        <w:t xml:space="preserve">Dependency </w:t>
      </w:r>
      <w:r w:rsidRPr="007A7AB2">
        <w:t>Examples</w:t>
      </w:r>
      <w:bookmarkEnd w:id="26"/>
    </w:p>
    <w:p w14:paraId="38687B8B" w14:textId="77777777" w:rsidR="00845D14" w:rsidRPr="00633CA0" w:rsidRDefault="00845D14" w:rsidP="00845D14">
      <w:r w:rsidRPr="00633CA0">
        <w:rPr>
          <w:b/>
        </w:rPr>
        <w:t xml:space="preserve">Example 1. </w:t>
      </w:r>
      <w:r>
        <w:rPr>
          <w:b/>
        </w:rPr>
        <w:t xml:space="preserve">Simple case: </w:t>
      </w:r>
      <w:r w:rsidRPr="00633CA0">
        <w:t xml:space="preserve">if </w:t>
      </w:r>
      <w:proofErr w:type="gramStart"/>
      <w:r w:rsidRPr="00633CA0">
        <w:t>( OPTION</w:t>
      </w:r>
      <w:proofErr w:type="gramEnd"/>
      <w:r w:rsidRPr="00633CA0">
        <w:t>_Y matches (SOME_VALUE) ), then provide the user with OPTION_X</w:t>
      </w:r>
    </w:p>
    <w:p w14:paraId="1B585C24" w14:textId="77777777" w:rsidR="00845D14" w:rsidRDefault="00845D14" w:rsidP="00845D14"/>
    <w:p w14:paraId="27D37FFC" w14:textId="77777777" w:rsidR="00845D14" w:rsidRDefault="00845D14" w:rsidP="00845D14">
      <w:r>
        <w:t xml:space="preserve">  OPTION_X is the dependent option.</w:t>
      </w:r>
    </w:p>
    <w:p w14:paraId="77E1B525" w14:textId="77777777" w:rsidR="00845D14" w:rsidRDefault="00845D14" w:rsidP="00845D14">
      <w:r>
        <w:t xml:space="preserve">  OPTION_Y is the independent option (dependsOn attribute).</w:t>
      </w:r>
    </w:p>
    <w:p w14:paraId="28EF3B0A" w14:textId="77777777" w:rsidR="00845D14" w:rsidRDefault="00845D14" w:rsidP="00845D14">
      <w:r>
        <w:t xml:space="preserve">  If the constraint resolves to true, then the interface will display OPTION_X.</w:t>
      </w:r>
    </w:p>
    <w:p w14:paraId="7CB8A600" w14:textId="77777777" w:rsidR="00845D14" w:rsidRDefault="00845D14" w:rsidP="00845D14">
      <w:r>
        <w:t xml:space="preserve">  We can ignore the type for now (disjunctive) because there is only one constraint to resolve.</w:t>
      </w:r>
    </w:p>
    <w:p w14:paraId="52C5571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77AC035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D08506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3027EA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1C2903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5023278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FB063F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5CF91470" w14:textId="77777777" w:rsidR="00845D14" w:rsidRDefault="00845D14" w:rsidP="00845D14"/>
    <w:p w14:paraId="5A91EE9E" w14:textId="77777777" w:rsidR="00845D14" w:rsidRPr="00633CA0" w:rsidRDefault="00845D14" w:rsidP="00845D14">
      <w:r w:rsidRPr="00633CA0">
        <w:rPr>
          <w:b/>
        </w:rPr>
        <w:t xml:space="preserve">Example 2. Simple case with negation: </w:t>
      </w:r>
      <w:r w:rsidRPr="00633CA0">
        <w:t xml:space="preserve">if </w:t>
      </w:r>
      <w:proofErr w:type="gramStart"/>
      <w:r w:rsidRPr="00633CA0">
        <w:t>( NOT</w:t>
      </w:r>
      <w:proofErr w:type="gramEnd"/>
      <w:r w:rsidRPr="00633CA0">
        <w:t xml:space="preserve"> ( OPTION_Y matches (SOME_VALUE) ) ), then provide the user with OPTION_X</w:t>
      </w:r>
    </w:p>
    <w:p w14:paraId="2B7C0CC0" w14:textId="77777777" w:rsidR="00845D14" w:rsidRDefault="00845D14" w:rsidP="00845D14"/>
    <w:p w14:paraId="5101E410" w14:textId="77777777" w:rsidR="00845D14" w:rsidRDefault="00845D14" w:rsidP="00845D14">
      <w:r>
        <w:t xml:space="preserve">  OPTION_X is the dependent option.</w:t>
      </w:r>
    </w:p>
    <w:p w14:paraId="50970A23" w14:textId="77777777" w:rsidR="00845D14" w:rsidRDefault="00845D14" w:rsidP="00845D14">
      <w:r>
        <w:t xml:space="preserve">  OPTION_Y is the independent option (dependsOn attribute).</w:t>
      </w:r>
    </w:p>
    <w:p w14:paraId="4D6CAFC4" w14:textId="77777777" w:rsidR="00845D14" w:rsidRDefault="00845D14" w:rsidP="00845D14">
      <w:r>
        <w:t xml:space="preserve">  If the constraint resolves to false when a negation is used, then it will be considered true.</w:t>
      </w:r>
    </w:p>
    <w:p w14:paraId="5D9FBDE1" w14:textId="77777777" w:rsidR="00845D14" w:rsidRDefault="00845D14" w:rsidP="00845D14">
      <w:r>
        <w:t xml:space="preserve">  If the constraint resolves to true when a negation is used, then it will be considered false.</w:t>
      </w:r>
    </w:p>
    <w:p w14:paraId="54444C1C" w14:textId="77777777" w:rsidR="00845D14" w:rsidRDefault="00845D14" w:rsidP="00845D14">
      <w:r>
        <w:t xml:space="preserve">  We can still ignore the "type" attribute here.</w:t>
      </w:r>
    </w:p>
    <w:p w14:paraId="5B28B32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436E997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5034FF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6B1E89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D9C082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p>
    <w:p w14:paraId="35F0A4D8" w14:textId="77777777" w:rsidR="00845D14" w:rsidRDefault="00845D14" w:rsidP="00845D14">
      <w:pPr>
        <w:autoSpaceDE w:val="0"/>
        <w:autoSpaceDN w:val="0"/>
        <w:adjustRightInd w:val="0"/>
        <w:spacing w:after="0" w:line="240" w:lineRule="auto"/>
        <w:ind w:left="2160"/>
        <w:rPr>
          <w:rFonts w:ascii="Consolas" w:hAnsi="Consolas" w:cs="Consolas"/>
          <w:sz w:val="20"/>
          <w:szCs w:val="20"/>
        </w:rPr>
      </w:pPr>
      <w:proofErr w:type="gramStart"/>
      <w:r w:rsidRPr="003473E0">
        <w:rPr>
          <w:rFonts w:ascii="Consolas" w:hAnsi="Consolas" w:cs="Consolas"/>
          <w:b/>
          <w:color w:val="7F007F"/>
          <w:sz w:val="20"/>
          <w:szCs w:val="20"/>
        </w:rPr>
        <w:t>ls:negation</w:t>
      </w:r>
      <w:proofErr w:type="gramEnd"/>
      <w:r w:rsidRPr="003473E0">
        <w:rPr>
          <w:rFonts w:ascii="Consolas" w:hAnsi="Consolas" w:cs="Consolas"/>
          <w:b/>
          <w:color w:val="000000"/>
          <w:sz w:val="20"/>
          <w:szCs w:val="20"/>
        </w:rPr>
        <w:t>=</w:t>
      </w:r>
      <w:r w:rsidRPr="003473E0">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008080"/>
          <w:sz w:val="20"/>
          <w:szCs w:val="20"/>
        </w:rPr>
        <w:t>/&gt;</w:t>
      </w:r>
    </w:p>
    <w:p w14:paraId="6BF0B78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0CBE883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047BB644" w14:textId="77777777" w:rsidR="00845D14" w:rsidRDefault="00845D14" w:rsidP="00845D14"/>
    <w:p w14:paraId="190C08DA" w14:textId="77777777" w:rsidR="00845D14" w:rsidRPr="00633CA0" w:rsidRDefault="00845D14" w:rsidP="00845D14">
      <w:r w:rsidRPr="00633CA0">
        <w:rPr>
          <w:b/>
        </w:rPr>
        <w:t>Example 3. Combining disjunctions</w:t>
      </w:r>
      <w:r w:rsidRPr="00633CA0">
        <w:t xml:space="preserve">: if </w:t>
      </w:r>
      <w:proofErr w:type="gramStart"/>
      <w:r w:rsidRPr="00633CA0">
        <w:t>( OPTION</w:t>
      </w:r>
      <w:proofErr w:type="gramEnd"/>
      <w:r w:rsidRPr="00633CA0">
        <w:t>_Y matches (SOME_VALUE) OR OPTION_Z matches (OTHER_VALUE) ), then provide the user with OPTION_X</w:t>
      </w:r>
    </w:p>
    <w:p w14:paraId="7DBC44DF" w14:textId="77777777" w:rsidR="00845D14" w:rsidRDefault="00845D14" w:rsidP="00845D14">
      <w:r>
        <w:lastRenderedPageBreak/>
        <w:t xml:space="preserve">  Disjunctions use the "OR" operand to combine the constraint results. If any one of the constraints are met, then the user is provided with the dependent option.</w:t>
      </w:r>
    </w:p>
    <w:p w14:paraId="3AAB0943" w14:textId="77777777" w:rsidR="00845D14" w:rsidRDefault="00845D14" w:rsidP="00845D14">
      <w:r>
        <w:t xml:space="preserve">  OPTION_X is the dependent option.</w:t>
      </w:r>
    </w:p>
    <w:p w14:paraId="4E8F18B2" w14:textId="77777777" w:rsidR="00845D14" w:rsidRDefault="00845D14" w:rsidP="00845D14">
      <w:r>
        <w:t xml:space="preserve">  OPTION_Y is the independent option (dependsOn attribute).</w:t>
      </w:r>
    </w:p>
    <w:p w14:paraId="62B337D5" w14:textId="77777777" w:rsidR="00845D14" w:rsidRDefault="00845D14" w:rsidP="00845D14">
      <w:r>
        <w:t xml:space="preserve">  If one or more of the constraints resolve to true, then provide the user with OPTION_X.</w:t>
      </w:r>
    </w:p>
    <w:p w14:paraId="1071D80C" w14:textId="77777777" w:rsidR="00845D14" w:rsidRDefault="00845D14" w:rsidP="00845D14"/>
    <w:p w14:paraId="7A7A0C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4D5A1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2D855D4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0572BA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B318EF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17474F1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B2BE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54E082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2D9B7F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41795E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6819EF0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45F43610" w14:textId="77777777" w:rsidR="00845D14" w:rsidRDefault="00845D14" w:rsidP="00845D14"/>
    <w:p w14:paraId="44CADF13" w14:textId="77777777" w:rsidR="00845D14" w:rsidRPr="00633CA0" w:rsidRDefault="00845D14" w:rsidP="00845D14">
      <w:r w:rsidRPr="00633CA0">
        <w:rPr>
          <w:b/>
        </w:rPr>
        <w:t>Example 4. Combining conjunctions</w:t>
      </w:r>
      <w:r w:rsidRPr="00633CA0">
        <w:t xml:space="preserve">: if </w:t>
      </w:r>
      <w:proofErr w:type="gramStart"/>
      <w:r w:rsidRPr="00633CA0">
        <w:t>( OPTION</w:t>
      </w:r>
      <w:proofErr w:type="gramEnd"/>
      <w:r w:rsidRPr="00633CA0">
        <w:t>_Y matches (SOME_VALUE) AND OPTION_Z matches (OTHER_VALUE) ), then show OPTION_X</w:t>
      </w:r>
    </w:p>
    <w:p w14:paraId="35DCBEE2" w14:textId="77777777" w:rsidR="00845D14" w:rsidRDefault="00845D14" w:rsidP="00845D14">
      <w:r>
        <w:t xml:space="preserve">  Conjunctions use the "AND" operand to combine the constraint results. If </w:t>
      </w:r>
      <w:proofErr w:type="gramStart"/>
      <w:r>
        <w:t>all of</w:t>
      </w:r>
      <w:proofErr w:type="gramEnd"/>
      <w:r>
        <w:t xml:space="preserve"> the constraints are met, then the user is provided with the dependent option.</w:t>
      </w:r>
    </w:p>
    <w:p w14:paraId="7093BBEA" w14:textId="77777777" w:rsidR="00845D14" w:rsidRDefault="00845D14" w:rsidP="00845D14">
      <w:r>
        <w:t xml:space="preserve">  OPTION_X is the dependent option,</w:t>
      </w:r>
    </w:p>
    <w:p w14:paraId="6E9CFBB6" w14:textId="77777777" w:rsidR="00845D14" w:rsidRDefault="00845D14" w:rsidP="00845D14">
      <w:r>
        <w:t xml:space="preserve">  OPTION_Y is the independent option (dependsOn attribute),</w:t>
      </w:r>
    </w:p>
    <w:p w14:paraId="17717120" w14:textId="77777777" w:rsidR="00845D14" w:rsidRDefault="00845D14" w:rsidP="00845D14">
      <w:r>
        <w:t xml:space="preserve">  If </w:t>
      </w:r>
      <w:proofErr w:type="gramStart"/>
      <w:r>
        <w:t>all of</w:t>
      </w:r>
      <w:proofErr w:type="gramEnd"/>
      <w:r>
        <w:t xml:space="preserve"> the constraints resolve to true, then display OPTION_X.</w:t>
      </w:r>
    </w:p>
    <w:p w14:paraId="760DA3C6" w14:textId="77777777" w:rsidR="00845D14" w:rsidRDefault="00845D14" w:rsidP="00845D14"/>
    <w:p w14:paraId="0450EA4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2F3774E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7D8C07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018D2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5348F7F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315E963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4B5229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03FC71D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A90CE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1E6160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8CD37A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13DBEA51" w14:textId="77777777" w:rsidR="00845D14" w:rsidRDefault="00845D14" w:rsidP="00845D14"/>
    <w:p w14:paraId="76B8DC32" w14:textId="77777777" w:rsidR="00845D14" w:rsidRPr="006647DD" w:rsidRDefault="00845D14" w:rsidP="00845D14">
      <w:pPr>
        <w:rPr>
          <w:b/>
        </w:rPr>
      </w:pPr>
      <w:r w:rsidRPr="006647DD">
        <w:rPr>
          <w:b/>
        </w:rPr>
        <w:lastRenderedPageBreak/>
        <w:t>Example 5. Dependency Trees</w:t>
      </w:r>
    </w:p>
    <w:p w14:paraId="2CE461E7" w14:textId="77777777" w:rsidR="00845D14" w:rsidRDefault="00845D14" w:rsidP="00845D14">
      <w:r>
        <w:tab/>
        <w:t>Complex options can be created by crafting dependencies which are dependent on other dependencies or constraints.</w:t>
      </w:r>
    </w:p>
    <w:p w14:paraId="508C9895" w14:textId="77777777" w:rsidR="00845D14" w:rsidRDefault="00845D14" w:rsidP="00845D14">
      <w:r>
        <w:tab/>
        <w:t xml:space="preserve">if </w:t>
      </w:r>
      <w:proofErr w:type="gramStart"/>
      <w:r>
        <w:t>( (</w:t>
      </w:r>
      <w:proofErr w:type="gramEnd"/>
      <w:r>
        <w:t xml:space="preserve"> OPTION_Y matches (SOME_VALUE) AND OPTION_Z matches (SOME_VALUE) )</w:t>
      </w:r>
    </w:p>
    <w:p w14:paraId="3CC678C7" w14:textId="77777777" w:rsidR="00845D14" w:rsidRDefault="00845D14" w:rsidP="00845D14">
      <w:r>
        <w:tab/>
      </w:r>
      <w:r>
        <w:tab/>
        <w:t xml:space="preserve">OR NOT </w:t>
      </w:r>
      <w:proofErr w:type="gramStart"/>
      <w:r>
        <w:t>( OPTION</w:t>
      </w:r>
      <w:proofErr w:type="gramEnd"/>
      <w:r>
        <w:t xml:space="preserve">_Y matches (SOME_VALUE) ) ), </w:t>
      </w:r>
    </w:p>
    <w:p w14:paraId="25142C4F" w14:textId="77777777" w:rsidR="00845D14" w:rsidRDefault="00845D14" w:rsidP="00845D14">
      <w:r>
        <w:tab/>
        <w:t>then show OPTION_X</w:t>
      </w:r>
      <w:r>
        <w:tab/>
      </w:r>
    </w:p>
    <w:p w14:paraId="11F4872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CF19C5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0C077FC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16BE154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1542A3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89972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71C0150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70F488D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70324FF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3531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2D07330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83E858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195D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C5B5E0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first part of logical dependency --&gt;</w:t>
      </w:r>
    </w:p>
    <w:p w14:paraId="683254A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DE69A6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42BD63E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6AED8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CB0E3C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191FF70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7A54B34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1E6EF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34778C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7F0B2DA" w14:textId="77777777" w:rsidR="00845D14" w:rsidRDefault="00845D14" w:rsidP="00845D14">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second part of the logical dependency;</w:t>
      </w:r>
    </w:p>
    <w:p w14:paraId="3809F8C9" w14:textId="77777777" w:rsidR="00845D14" w:rsidRDefault="00845D14" w:rsidP="00845D14">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3F5FBF"/>
          <w:sz w:val="20"/>
          <w:szCs w:val="20"/>
        </w:rPr>
        <w:t xml:space="preserve">Take note of the </w:t>
      </w:r>
      <w:proofErr w:type="gramStart"/>
      <w:r>
        <w:rPr>
          <w:rFonts w:ascii="Consolas" w:hAnsi="Consolas" w:cs="Consolas"/>
          <w:color w:val="3F5FBF"/>
          <w:sz w:val="20"/>
          <w:szCs w:val="20"/>
        </w:rPr>
        <w:t>ls:negation</w:t>
      </w:r>
      <w:proofErr w:type="gramEnd"/>
      <w:r>
        <w:rPr>
          <w:rFonts w:ascii="Consolas" w:hAnsi="Consolas" w:cs="Consolas"/>
          <w:color w:val="3F5FBF"/>
          <w:sz w:val="20"/>
          <w:szCs w:val="20"/>
        </w:rPr>
        <w:t xml:space="preserve"> attribute. --&gt;</w:t>
      </w:r>
    </w:p>
    <w:p w14:paraId="719A1B92"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020A71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3FB7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78531CC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sidRPr="00992043">
        <w:rPr>
          <w:rFonts w:ascii="Consolas" w:hAnsi="Consolas" w:cs="Consolas"/>
          <w:b/>
          <w:color w:val="7F007F"/>
          <w:sz w:val="20"/>
          <w:szCs w:val="20"/>
        </w:rPr>
        <w:t>ls:negation</w:t>
      </w:r>
      <w:proofErr w:type="gramEnd"/>
      <w:r w:rsidRPr="00992043">
        <w:rPr>
          <w:rFonts w:ascii="Consolas" w:hAnsi="Consolas" w:cs="Consolas"/>
          <w:b/>
          <w:color w:val="000000"/>
          <w:sz w:val="20"/>
          <w:szCs w:val="20"/>
        </w:rPr>
        <w:t>=</w:t>
      </w:r>
      <w:r w:rsidRPr="00992043">
        <w:rPr>
          <w:rFonts w:ascii="Consolas" w:hAnsi="Consolas" w:cs="Consolas"/>
          <w:b/>
          <w:i/>
          <w:iCs/>
          <w:color w:val="2A00FF"/>
          <w:sz w:val="20"/>
          <w:szCs w:val="20"/>
        </w:rPr>
        <w:t>"true"</w:t>
      </w:r>
      <w:r>
        <w:rPr>
          <w:rFonts w:ascii="Consolas" w:hAnsi="Consolas" w:cs="Consolas"/>
          <w:i/>
          <w:iCs/>
          <w:color w:val="2A00FF"/>
          <w:sz w:val="20"/>
          <w:szCs w:val="20"/>
        </w:rPr>
        <w:t xml:space="preserve"> </w:t>
      </w:r>
      <w:r>
        <w:rPr>
          <w:rFonts w:ascii="Consolas" w:hAnsi="Consolas" w:cs="Consolas"/>
          <w:color w:val="7F007F"/>
          <w:sz w:val="20"/>
          <w:szCs w:val="20"/>
        </w:rPr>
        <w:t>ls:constraint</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27834DF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352D093"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4B187B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535B86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8F02BF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30D3C0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67F8A2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5E31EC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151FBB3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D5EE6E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CCE152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90E20C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E0D5C0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219110B4"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53A82C9" w14:textId="77777777" w:rsidR="00845D14" w:rsidRDefault="00845D14" w:rsidP="00845D14"/>
    <w:p w14:paraId="40B8381B" w14:textId="77777777" w:rsidR="00845D14" w:rsidRPr="006647DD" w:rsidRDefault="00845D14" w:rsidP="00845D14">
      <w:pPr>
        <w:rPr>
          <w:b/>
        </w:rPr>
      </w:pPr>
      <w:r w:rsidRPr="006647DD">
        <w:rPr>
          <w:b/>
        </w:rPr>
        <w:t>Example 6. Another complex example</w:t>
      </w:r>
      <w:r w:rsidRPr="006647DD">
        <w:rPr>
          <w:b/>
        </w:rPr>
        <w:tab/>
      </w:r>
    </w:p>
    <w:p w14:paraId="764D2A8A" w14:textId="77777777" w:rsidR="00845D14" w:rsidRDefault="00845D14" w:rsidP="00845D14">
      <w:r>
        <w:tab/>
        <w:t>This example combines two conjunctive statements into a disjunctive clause.</w:t>
      </w:r>
    </w:p>
    <w:p w14:paraId="0965DBF5" w14:textId="77777777" w:rsidR="00845D14" w:rsidRDefault="00845D14" w:rsidP="00845D14">
      <w:r>
        <w:tab/>
        <w:t xml:space="preserve">if </w:t>
      </w:r>
      <w:proofErr w:type="gramStart"/>
      <w:r>
        <w:t>( (</w:t>
      </w:r>
      <w:proofErr w:type="gramEnd"/>
      <w:r>
        <w:t xml:space="preserve"> OPTION_Y matches (SOME_VALUE) AND OPTION_Z matches (SOME_VALUE) )</w:t>
      </w:r>
    </w:p>
    <w:p w14:paraId="23B4082B" w14:textId="77777777" w:rsidR="00845D14" w:rsidRDefault="00845D14" w:rsidP="00845D14">
      <w:r>
        <w:tab/>
      </w:r>
      <w:r>
        <w:tab/>
        <w:t xml:space="preserve">OR </w:t>
      </w:r>
      <w:proofErr w:type="gramStart"/>
      <w:r>
        <w:t>( OPTION</w:t>
      </w:r>
      <w:proofErr w:type="gramEnd"/>
      <w:r>
        <w:t xml:space="preserve">_Y matches (OTHER_VALUE) AND OPTION_Z matches (OTHER_VALUE) ) ), </w:t>
      </w:r>
    </w:p>
    <w:p w14:paraId="4CAA1C02" w14:textId="77777777" w:rsidR="00845D14" w:rsidRDefault="00845D14" w:rsidP="00845D14">
      <w:r>
        <w:tab/>
        <w:t>then show OPTION_X</w:t>
      </w:r>
      <w:r>
        <w:tab/>
      </w:r>
    </w:p>
    <w:p w14:paraId="35015005"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0E679AC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"option_dependency"</w:t>
      </w:r>
      <w:r>
        <w:rPr>
          <w:rFonts w:ascii="Consolas" w:hAnsi="Consolas" w:cs="Consolas"/>
          <w:color w:val="008080"/>
          <w:sz w:val="20"/>
          <w:szCs w:val="20"/>
        </w:rPr>
        <w:t>&gt;</w:t>
      </w:r>
    </w:p>
    <w:p w14:paraId="37A85D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5115798A"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SOME_VALUE --&gt;</w:t>
      </w:r>
    </w:p>
    <w:p w14:paraId="3FE4738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A30FE6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w:t>
      </w:r>
    </w:p>
    <w:p w14:paraId="049D6328"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"dependency1"</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24F1BAE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689C847D"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793955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"dependency2"</w:t>
      </w:r>
    </w:p>
    <w:p w14:paraId="53D3F91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"dependency2"</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0608288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"matches(SOME_VALUE)"</w:t>
      </w:r>
      <w:r>
        <w:rPr>
          <w:rFonts w:ascii="Consolas" w:hAnsi="Consolas" w:cs="Consolas"/>
          <w:sz w:val="20"/>
          <w:szCs w:val="20"/>
        </w:rPr>
        <w:t xml:space="preserve"> </w:t>
      </w:r>
      <w:r>
        <w:rPr>
          <w:rFonts w:ascii="Consolas" w:hAnsi="Consolas" w:cs="Consolas"/>
          <w:color w:val="008080"/>
          <w:sz w:val="20"/>
          <w:szCs w:val="20"/>
        </w:rPr>
        <w:t>/&gt;</w:t>
      </w:r>
    </w:p>
    <w:p w14:paraId="02075A80"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F278E5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"matches" dependencies for OTHER_VALUE --&gt;</w:t>
      </w:r>
    </w:p>
    <w:p w14:paraId="5B8D1931"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0C5F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"dependency3"</w:t>
      </w:r>
    </w:p>
    <w:p w14:paraId="28B36893"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"dependency3"</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"OPTION_Y"</w:t>
      </w:r>
    </w:p>
    <w:p w14:paraId="05BF97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22261FB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B9B965C"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"dependency4"</w:t>
      </w:r>
    </w:p>
    <w:p w14:paraId="0AE409F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"dependency4"</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"OPTION_Z"</w:t>
      </w:r>
    </w:p>
    <w:p w14:paraId="695EE13B"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"matches(OTHER_VALUE)"</w:t>
      </w:r>
      <w:r>
        <w:rPr>
          <w:rFonts w:ascii="Consolas" w:hAnsi="Consolas" w:cs="Consolas"/>
          <w:sz w:val="20"/>
          <w:szCs w:val="20"/>
        </w:rPr>
        <w:t xml:space="preserve"> </w:t>
      </w:r>
      <w:r>
        <w:rPr>
          <w:rFonts w:ascii="Consolas" w:hAnsi="Consolas" w:cs="Consolas"/>
          <w:color w:val="008080"/>
          <w:sz w:val="20"/>
          <w:szCs w:val="20"/>
        </w:rPr>
        <w:t>/&gt;</w:t>
      </w:r>
    </w:p>
    <w:p w14:paraId="77F37D7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321CAD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SOME_VALUE --&gt;</w:t>
      </w:r>
    </w:p>
    <w:p w14:paraId="526FC7B7"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254D8C0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"dependency5"</w:t>
      </w:r>
    </w:p>
    <w:p w14:paraId="2B00B1A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"dependency1"</w:t>
      </w:r>
    </w:p>
    <w:p w14:paraId="54ABD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EA4E3C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C4357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"dependency6"</w:t>
      </w:r>
    </w:p>
    <w:p w14:paraId="6043278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"dependency5"</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"dependency2"</w:t>
      </w:r>
    </w:p>
    <w:p w14:paraId="0B518E5E"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52CF5176"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7675073D"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define conjunctive group for OPTION_Y, OPTION_Z, OTHER_VALUE --&gt;</w:t>
      </w:r>
    </w:p>
    <w:p w14:paraId="02A3942B"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5877E36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"dependency7"</w:t>
      </w:r>
    </w:p>
    <w:p w14:paraId="0A5BBF9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"dependency3"</w:t>
      </w:r>
    </w:p>
    <w:p w14:paraId="7CD1ADD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1305F9FA"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6753B79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"conjunctive"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"dependency8"</w:t>
      </w:r>
    </w:p>
    <w:p w14:paraId="11B64E62"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"dependency7"</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"dependency4"</w:t>
      </w:r>
    </w:p>
    <w:p w14:paraId="19E9C02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377C39C8"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3C1834D" w14:textId="77777777" w:rsidR="00845D14" w:rsidRDefault="00845D14" w:rsidP="00845D14">
      <w:pPr>
        <w:autoSpaceDE w:val="0"/>
        <w:autoSpaceDN w:val="0"/>
        <w:adjustRightInd w:val="0"/>
        <w:spacing w:after="0" w:line="240" w:lineRule="auto"/>
        <w:ind w:left="1440"/>
        <w:rPr>
          <w:rFonts w:ascii="Consolas" w:hAnsi="Consolas" w:cs="Consolas"/>
          <w:sz w:val="20"/>
          <w:szCs w:val="20"/>
        </w:rPr>
      </w:pP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Combine two complex conjunctive statements into the highest level disjunction --&gt;</w:t>
      </w:r>
    </w:p>
    <w:p w14:paraId="21D6EC0E"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D2A88B6"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"dependency9"</w:t>
      </w:r>
    </w:p>
    <w:p w14:paraId="73CB8DB9"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"dependency5"</w:t>
      </w:r>
    </w:p>
    <w:p w14:paraId="6308E9B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67FB06E4"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4444ADF"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xs:element</w:t>
      </w:r>
      <w:proofErr w:type="gramEnd"/>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"disjunctive"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"dependency10"</w:t>
      </w:r>
    </w:p>
    <w:p w14:paraId="6AF91205"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ls:dependentOption</w:t>
      </w:r>
      <w:proofErr w:type="gramEnd"/>
      <w:r>
        <w:rPr>
          <w:rFonts w:ascii="Consolas" w:hAnsi="Consolas" w:cs="Consolas"/>
          <w:color w:val="000000"/>
          <w:sz w:val="20"/>
          <w:szCs w:val="20"/>
        </w:rPr>
        <w:t>=</w:t>
      </w:r>
      <w:r>
        <w:rPr>
          <w:rFonts w:ascii="Consolas" w:hAnsi="Consolas" w:cs="Consolas"/>
          <w:i/>
          <w:iCs/>
          <w:color w:val="2A00FF"/>
          <w:sz w:val="20"/>
          <w:szCs w:val="20"/>
        </w:rPr>
        <w:t>"OPTION_X"</w:t>
      </w:r>
      <w:r>
        <w:rPr>
          <w:rFonts w:ascii="Consolas" w:hAnsi="Consolas" w:cs="Consolas"/>
          <w:sz w:val="20"/>
          <w:szCs w:val="20"/>
        </w:rPr>
        <w:t xml:space="preserve"> </w:t>
      </w:r>
      <w:r>
        <w:rPr>
          <w:rFonts w:ascii="Consolas" w:hAnsi="Consolas" w:cs="Consolas"/>
          <w:color w:val="7F007F"/>
          <w:sz w:val="20"/>
          <w:szCs w:val="20"/>
        </w:rPr>
        <w:t>ls:dependsOn</w:t>
      </w:r>
      <w:r>
        <w:rPr>
          <w:rFonts w:ascii="Consolas" w:hAnsi="Consolas" w:cs="Consolas"/>
          <w:color w:val="000000"/>
          <w:sz w:val="20"/>
          <w:szCs w:val="20"/>
        </w:rPr>
        <w:t>=</w:t>
      </w:r>
      <w:r>
        <w:rPr>
          <w:rFonts w:ascii="Consolas" w:hAnsi="Consolas" w:cs="Consolas"/>
          <w:i/>
          <w:iCs/>
          <w:color w:val="2A00FF"/>
          <w:sz w:val="20"/>
          <w:szCs w:val="20"/>
        </w:rPr>
        <w:t>"dependency7"</w:t>
      </w:r>
    </w:p>
    <w:p w14:paraId="70352ED1"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ls:constraint</w:t>
      </w:r>
      <w:proofErr w:type="gram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14:paraId="4352026F"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3C343590"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xs:choice</w:t>
      </w:r>
      <w:proofErr w:type="gramEnd"/>
      <w:r>
        <w:rPr>
          <w:rFonts w:ascii="Consolas" w:hAnsi="Consolas" w:cs="Consolas"/>
          <w:color w:val="008080"/>
          <w:sz w:val="20"/>
          <w:szCs w:val="20"/>
        </w:rPr>
        <w:t>&gt;</w:t>
      </w:r>
    </w:p>
    <w:p w14:paraId="39F7BBF7" w14:textId="77777777" w:rsidR="00845D14" w:rsidRDefault="00845D14" w:rsidP="00845D1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xs:complexType</w:t>
      </w:r>
      <w:proofErr w:type="gramEnd"/>
      <w:r>
        <w:rPr>
          <w:rFonts w:ascii="Consolas" w:hAnsi="Consolas" w:cs="Consolas"/>
          <w:color w:val="008080"/>
          <w:sz w:val="20"/>
          <w:szCs w:val="20"/>
        </w:rPr>
        <w:t>&gt;</w:t>
      </w:r>
    </w:p>
    <w:p w14:paraId="6FF2C6B9" w14:textId="77777777" w:rsidR="00845D14" w:rsidRDefault="00845D14" w:rsidP="00845D14">
      <w:pPr>
        <w:autoSpaceDE w:val="0"/>
        <w:autoSpaceDN w:val="0"/>
        <w:adjustRightInd w:val="0"/>
        <w:spacing w:after="0" w:line="240" w:lineRule="auto"/>
        <w:rPr>
          <w:rFonts w:ascii="Consolas" w:hAnsi="Consolas" w:cs="Consolas"/>
          <w:sz w:val="20"/>
          <w:szCs w:val="20"/>
        </w:rPr>
      </w:pPr>
    </w:p>
    <w:p w14:paraId="4FBE98CC" w14:textId="77777777" w:rsidR="00845D14" w:rsidRDefault="00845D14" w:rsidP="00845D14"/>
    <w:p w14:paraId="5DF8B209" w14:textId="77777777" w:rsidR="00845D14" w:rsidRDefault="00845D14" w:rsidP="00845D14"/>
    <w:p w14:paraId="28D2DAA3" w14:textId="77777777" w:rsidR="00845D14" w:rsidRDefault="00845D14" w:rsidP="00845D14"/>
    <w:p w14:paraId="3B96A5D0" w14:textId="53BEBAB0" w:rsidR="00C6050B" w:rsidRDefault="00C6050B">
      <w:pPr>
        <w:rPr>
          <w:rFonts w:asciiTheme="majorHAnsi" w:eastAsiaTheme="majorEastAsia" w:hAnsiTheme="majorHAnsi" w:cstheme="majorBidi"/>
          <w:b/>
          <w:bCs/>
          <w:color w:val="365F91" w:themeColor="accent1" w:themeShade="BF"/>
          <w:sz w:val="28"/>
          <w:szCs w:val="28"/>
        </w:rPr>
      </w:pPr>
    </w:p>
    <w:p w14:paraId="1D63F907" w14:textId="77777777" w:rsidR="005C794C" w:rsidRDefault="00AE3874" w:rsidP="005C794C">
      <w:pPr>
        <w:pStyle w:val="Heading1"/>
      </w:pPr>
      <w:bookmarkStart w:id="27" w:name="_Toc508010929"/>
      <w:r>
        <w:t>Program Integration</w:t>
      </w:r>
      <w:bookmarkEnd w:id="27"/>
    </w:p>
    <w:p w14:paraId="1F553A91" w14:textId="77777777" w:rsidR="003072B2" w:rsidRDefault="003072B2" w:rsidP="003072B2">
      <w:r>
        <w:t>A component can run any number of programs, but the bootstrap program is the one which is explicitly run by the platform. The bootstrap will then run any subsequent programs (procedure calls, file manipulation, etc.) before it returns control to the component wrapper.</w:t>
      </w:r>
    </w:p>
    <w:p w14:paraId="23B488EC" w14:textId="77777777" w:rsidR="000926C5" w:rsidRDefault="002B0F1E" w:rsidP="000926C5">
      <w:pPr>
        <w:keepNext/>
      </w:pPr>
      <w:r w:rsidRPr="002B0F1E">
        <w:rPr>
          <w:noProof/>
        </w:rPr>
        <w:drawing>
          <wp:inline distT="0" distB="0" distL="0" distR="0" wp14:anchorId="5A376D9A" wp14:editId="1B749001">
            <wp:extent cx="5943600" cy="1624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1624965"/>
                    </a:xfrm>
                    <a:prstGeom prst="rect">
                      <a:avLst/>
                    </a:prstGeom>
                  </pic:spPr>
                </pic:pic>
              </a:graphicData>
            </a:graphic>
          </wp:inline>
        </w:drawing>
      </w:r>
    </w:p>
    <w:p w14:paraId="5FF57AB5" w14:textId="6D94595A" w:rsidR="000926C5" w:rsidRDefault="000926C5" w:rsidP="000926C5">
      <w:pPr>
        <w:pStyle w:val="Caption"/>
      </w:pPr>
      <w:r>
        <w:t xml:space="preserve">Figure </w:t>
      </w:r>
      <w:r w:rsidR="00BF6EE8">
        <w:fldChar w:fldCharType="begin"/>
      </w:r>
      <w:r w:rsidR="00BF6EE8">
        <w:instrText xml:space="preserve"> SEQ Figure \* ARABIC </w:instrText>
      </w:r>
      <w:r w:rsidR="00BF6EE8">
        <w:fldChar w:fldCharType="separate"/>
      </w:r>
      <w:r w:rsidR="00C234B8">
        <w:rPr>
          <w:noProof/>
        </w:rPr>
        <w:t>10</w:t>
      </w:r>
      <w:r w:rsidR="00BF6EE8">
        <w:rPr>
          <w:noProof/>
        </w:rPr>
        <w:fldChar w:fldCharType="end"/>
      </w:r>
      <w:r>
        <w:t xml:space="preserve"> The Workflows call stack.</w:t>
      </w:r>
    </w:p>
    <w:p w14:paraId="67715BB3" w14:textId="77777777" w:rsidR="00FA1926" w:rsidRDefault="000926C5" w:rsidP="00FA1926">
      <w:pPr>
        <w:pStyle w:val="Heading2"/>
      </w:pPr>
      <w:bookmarkStart w:id="28" w:name="_Toc508010930"/>
      <w:r>
        <w:t xml:space="preserve">Bootstrap </w:t>
      </w:r>
      <w:r w:rsidR="00FA1926">
        <w:t>Program</w:t>
      </w:r>
      <w:bookmarkEnd w:id="28"/>
    </w:p>
    <w:p w14:paraId="02D7DC17" w14:textId="77777777" w:rsidR="00FA1926" w:rsidRDefault="00FA1926" w:rsidP="003072B2">
      <w:r>
        <w:t xml:space="preserve">To ease portability, each component contains a </w:t>
      </w:r>
      <w:proofErr w:type="gramStart"/>
      <w:r w:rsidRPr="00CB50EE">
        <w:rPr>
          <w:b/>
        </w:rPr>
        <w:t>build.properties</w:t>
      </w:r>
      <w:proofErr w:type="gramEnd"/>
      <w:r>
        <w:t xml:space="preserve"> file which specifies the location of the interpreter (if one is needed) and the location of the component's</w:t>
      </w:r>
      <w:r w:rsidR="00664D4C">
        <w:t xml:space="preserve"> bootstrap</w:t>
      </w:r>
      <w:r>
        <w:t xml:space="preserve"> program.</w:t>
      </w:r>
      <w:r w:rsidR="00664D4C">
        <w:t xml:space="preserve"> </w:t>
      </w:r>
      <w:r>
        <w:t xml:space="preserve">Interpreted languages, </w:t>
      </w:r>
      <w:r>
        <w:lastRenderedPageBreak/>
        <w:t>like Python, R, and Ruby, must include the interpreter and program paths.</w:t>
      </w:r>
      <w:r w:rsidR="002B0F1E">
        <w:t xml:space="preserve"> Here is an example. RScript.exe is the interpreter that runs the R program (or script), DataShop-AFM.R.</w:t>
      </w:r>
    </w:p>
    <w:p w14:paraId="2E230DB6" w14:textId="77777777" w:rsidR="006A2A19" w:rsidRDefault="006A2A19" w:rsidP="00FA1926">
      <w:pPr>
        <w:autoSpaceDE w:val="0"/>
        <w:autoSpaceDN w:val="0"/>
        <w:adjustRightInd w:val="0"/>
        <w:spacing w:after="0" w:line="240" w:lineRule="auto"/>
        <w:ind w:left="720"/>
        <w:rPr>
          <w:rFonts w:ascii="Consolas" w:hAnsi="Consolas" w:cs="Consolas"/>
          <w:color w:val="000000"/>
          <w:sz w:val="16"/>
          <w:szCs w:val="16"/>
        </w:rPr>
      </w:pPr>
    </w:p>
    <w:p w14:paraId="11D1D12B" w14:textId="77777777" w:rsidR="00FA1926" w:rsidRDefault="00FA1926" w:rsidP="00FA1926">
      <w:pPr>
        <w:autoSpaceDE w:val="0"/>
        <w:autoSpaceDN w:val="0"/>
        <w:adjustRightInd w:val="0"/>
        <w:spacing w:after="0" w:line="240" w:lineRule="auto"/>
        <w:ind w:left="720"/>
        <w:rPr>
          <w:rFonts w:ascii="Consolas" w:hAnsi="Consolas" w:cs="Consolas"/>
          <w:sz w:val="16"/>
          <w:szCs w:val="16"/>
        </w:rPr>
      </w:pPr>
      <w:proofErr w:type="gramStart"/>
      <w:r>
        <w:rPr>
          <w:rFonts w:ascii="Consolas" w:hAnsi="Consolas" w:cs="Consolas"/>
          <w:color w:val="000000"/>
          <w:sz w:val="16"/>
          <w:szCs w:val="16"/>
        </w:rPr>
        <w:t>component.interpreter</w:t>
      </w:r>
      <w:proofErr w:type="gramEnd"/>
      <w:r>
        <w:rPr>
          <w:rFonts w:ascii="Consolas" w:hAnsi="Consolas" w:cs="Consolas"/>
          <w:color w:val="000000"/>
          <w:sz w:val="16"/>
          <w:szCs w:val="16"/>
        </w:rPr>
        <w:t>.path=</w:t>
      </w:r>
      <w:r>
        <w:rPr>
          <w:rFonts w:ascii="Consolas" w:hAnsi="Consolas" w:cs="Consolas"/>
          <w:color w:val="2A00FF"/>
          <w:sz w:val="16"/>
          <w:szCs w:val="16"/>
        </w:rPr>
        <w:t>c:/R-3.2.1/bin/Rscript.exe</w:t>
      </w:r>
    </w:p>
    <w:p w14:paraId="39522521" w14:textId="77777777" w:rsidR="00FA1926" w:rsidRPr="00FA1926" w:rsidRDefault="00FA1926" w:rsidP="00FA1926">
      <w:pPr>
        <w:ind w:left="720"/>
      </w:pPr>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r>
        <w:rPr>
          <w:rFonts w:ascii="Consolas" w:hAnsi="Consolas" w:cs="Consolas"/>
          <w:color w:val="2A00FF"/>
          <w:sz w:val="16"/>
          <w:szCs w:val="16"/>
        </w:rPr>
        <w:t>program/DataShop-AFM.R</w:t>
      </w:r>
    </w:p>
    <w:p w14:paraId="1F6739E8" w14:textId="77777777" w:rsidR="006A2A19" w:rsidRDefault="00FA1926" w:rsidP="006A2A19">
      <w:pPr>
        <w:pStyle w:val="NoSpacing"/>
      </w:pPr>
      <w:r>
        <w:t xml:space="preserve">Compiled </w:t>
      </w:r>
      <w:r w:rsidR="002B0F1E">
        <w:t>programs</w:t>
      </w:r>
      <w:r>
        <w:t xml:space="preserve"> </w:t>
      </w:r>
      <w:r w:rsidR="002B0F1E">
        <w:t xml:space="preserve">that do not require an interpreter </w:t>
      </w:r>
      <w:r w:rsidRPr="006A2A19">
        <w:t>only</w:t>
      </w:r>
      <w:r>
        <w:t xml:space="preserve"> require </w:t>
      </w:r>
      <w:r w:rsidR="00CB50EE">
        <w:t>that the program path be specified.</w:t>
      </w:r>
    </w:p>
    <w:p w14:paraId="562547BB" w14:textId="77777777" w:rsidR="006A2A19" w:rsidRDefault="006A2A19" w:rsidP="006A2A19">
      <w:pPr>
        <w:spacing w:after="0" w:line="240" w:lineRule="auto"/>
        <w:ind w:left="720"/>
        <w:rPr>
          <w:rFonts w:ascii="Consolas" w:hAnsi="Consolas" w:cs="Consolas"/>
          <w:color w:val="000000"/>
          <w:sz w:val="16"/>
          <w:szCs w:val="16"/>
        </w:rPr>
      </w:pPr>
    </w:p>
    <w:p w14:paraId="6F3DB197" w14:textId="7F339D50" w:rsidR="00FA1926" w:rsidRDefault="00FA1926" w:rsidP="001B52B6">
      <w:pPr>
        <w:ind w:left="720"/>
        <w:rPr>
          <w:rFonts w:ascii="Consolas" w:hAnsi="Consolas" w:cs="Consolas"/>
          <w:color w:val="2A00FF"/>
          <w:sz w:val="16"/>
          <w:szCs w:val="16"/>
        </w:rPr>
      </w:pPr>
      <w:proofErr w:type="gramStart"/>
      <w:r>
        <w:rPr>
          <w:rFonts w:ascii="Consolas" w:hAnsi="Consolas" w:cs="Consolas"/>
          <w:color w:val="000000"/>
          <w:sz w:val="16"/>
          <w:szCs w:val="16"/>
        </w:rPr>
        <w:t>component.program</w:t>
      </w:r>
      <w:proofErr w:type="gramEnd"/>
      <w:r>
        <w:rPr>
          <w:rFonts w:ascii="Consolas" w:hAnsi="Consolas" w:cs="Consolas"/>
          <w:color w:val="000000"/>
          <w:sz w:val="16"/>
          <w:szCs w:val="16"/>
        </w:rPr>
        <w:t>.path=</w:t>
      </w:r>
      <w:r>
        <w:rPr>
          <w:rFonts w:ascii="Consolas" w:hAnsi="Consolas" w:cs="Consolas"/>
          <w:color w:val="2A00FF"/>
          <w:sz w:val="16"/>
          <w:szCs w:val="16"/>
        </w:rPr>
        <w:t>program/</w:t>
      </w:r>
      <w:r w:rsidR="008D0520">
        <w:rPr>
          <w:rFonts w:ascii="Consolas" w:hAnsi="Consolas" w:cs="Consolas"/>
          <w:color w:val="2A00FF"/>
          <w:sz w:val="16"/>
          <w:szCs w:val="16"/>
        </w:rPr>
        <w:t>trainhmm.exe</w:t>
      </w:r>
    </w:p>
    <w:p w14:paraId="617E1CC4" w14:textId="54399A95" w:rsidR="00F047B1" w:rsidRDefault="001E08FD" w:rsidP="002B0F1E">
      <w:pPr>
        <w:pStyle w:val="NoSpacing"/>
      </w:pPr>
      <w:r>
        <w:t>T</w:t>
      </w:r>
      <w:r w:rsidR="00F047B1">
        <w:t xml:space="preserve">he default heap </w:t>
      </w:r>
      <w:r>
        <w:t xml:space="preserve">(1024 MB) </w:t>
      </w:r>
      <w:r w:rsidR="00F047B1">
        <w:t>size</w:t>
      </w:r>
      <w:r>
        <w:t xml:space="preserve"> can be overridden in the same </w:t>
      </w:r>
      <w:proofErr w:type="gramStart"/>
      <w:r>
        <w:t>build.properties</w:t>
      </w:r>
      <w:proofErr w:type="gramEnd"/>
      <w:r>
        <w:t xml:space="preserve"> file:</w:t>
      </w:r>
    </w:p>
    <w:p w14:paraId="1D217230" w14:textId="77777777" w:rsidR="00F047B1" w:rsidRDefault="00F047B1" w:rsidP="00F047B1">
      <w:pPr>
        <w:spacing w:after="0" w:line="240" w:lineRule="auto"/>
        <w:ind w:left="720"/>
        <w:rPr>
          <w:rFonts w:ascii="Consolas" w:hAnsi="Consolas" w:cs="Consolas"/>
          <w:color w:val="000000"/>
          <w:sz w:val="16"/>
          <w:szCs w:val="16"/>
        </w:rPr>
      </w:pPr>
    </w:p>
    <w:p w14:paraId="5AAC8F3A" w14:textId="5500D6BA" w:rsidR="00F047B1" w:rsidRDefault="00D54300" w:rsidP="00F047B1">
      <w:pPr>
        <w:pStyle w:val="NoSpacing"/>
        <w:ind w:firstLine="720"/>
      </w:pPr>
      <w:proofErr w:type="gramStart"/>
      <w:r>
        <w:rPr>
          <w:rFonts w:ascii="Consolas" w:hAnsi="Consolas" w:cs="Consolas"/>
          <w:color w:val="000000"/>
          <w:sz w:val="16"/>
          <w:szCs w:val="16"/>
        </w:rPr>
        <w:t>i</w:t>
      </w:r>
      <w:r w:rsidR="00F047B1">
        <w:rPr>
          <w:rFonts w:ascii="Consolas" w:hAnsi="Consolas" w:cs="Consolas"/>
          <w:color w:val="000000"/>
          <w:sz w:val="16"/>
          <w:szCs w:val="16"/>
        </w:rPr>
        <w:t>nitial.heap</w:t>
      </w:r>
      <w:proofErr w:type="gramEnd"/>
      <w:r w:rsidR="00F047B1">
        <w:rPr>
          <w:rFonts w:ascii="Consolas" w:hAnsi="Consolas" w:cs="Consolas"/>
          <w:color w:val="000000"/>
          <w:sz w:val="16"/>
          <w:szCs w:val="16"/>
        </w:rPr>
        <w:t>.mb=</w:t>
      </w:r>
      <w:r w:rsidR="00F047B1">
        <w:rPr>
          <w:rFonts w:ascii="Consolas" w:hAnsi="Consolas" w:cs="Consolas"/>
          <w:color w:val="2A00FF"/>
          <w:sz w:val="16"/>
          <w:szCs w:val="16"/>
        </w:rPr>
        <w:t>2048</w:t>
      </w:r>
    </w:p>
    <w:p w14:paraId="591F9065" w14:textId="77777777" w:rsidR="00F047B1" w:rsidRDefault="00F047B1" w:rsidP="002B0F1E">
      <w:pPr>
        <w:pStyle w:val="NoSpacing"/>
      </w:pPr>
    </w:p>
    <w:p w14:paraId="2CD2D3D6" w14:textId="679BA541" w:rsidR="002B0F1E" w:rsidRDefault="002B0F1E" w:rsidP="002B0F1E">
      <w:pPr>
        <w:pStyle w:val="NoSpacing"/>
      </w:pPr>
      <w:r>
        <w:t>Once the Bootstrap Program is loaded, it has full control and can execute additional programs before returning its output (files or stdout) to the Component Wrapper. Any messages printed to the error stream while the program is running are also passed back to the Component Wrapper.</w:t>
      </w:r>
    </w:p>
    <w:p w14:paraId="2F157476" w14:textId="77777777" w:rsidR="00624F5A" w:rsidRDefault="002B0F1E" w:rsidP="006B2069">
      <w:pPr>
        <w:pStyle w:val="Heading2"/>
      </w:pPr>
      <w:bookmarkStart w:id="29" w:name="_Toc508010931"/>
      <w:r>
        <w:t>Component</w:t>
      </w:r>
      <w:r w:rsidR="00042977">
        <w:t xml:space="preserve"> Wrapper</w:t>
      </w:r>
      <w:r>
        <w:t xml:space="preserve"> (Java)</w:t>
      </w:r>
      <w:bookmarkEnd w:id="29"/>
    </w:p>
    <w:p w14:paraId="6521A3CA" w14:textId="77777777" w:rsidR="003969DC" w:rsidRDefault="002B0F1E" w:rsidP="0032648F">
      <w:r>
        <w:t xml:space="preserve">An essential piece to integrating new programs is the Component Wrapper. It </w:t>
      </w:r>
      <w:r w:rsidR="000E205E">
        <w:t xml:space="preserve">is a </w:t>
      </w:r>
      <w:r w:rsidR="007607A1" w:rsidRPr="002B0F1E">
        <w:t>standalone</w:t>
      </w:r>
      <w:r w:rsidR="000E205E" w:rsidRPr="002B0F1E">
        <w:t xml:space="preserve"> program</w:t>
      </w:r>
      <w:r w:rsidR="0009145C">
        <w:t xml:space="preserve"> </w:t>
      </w:r>
      <w:r>
        <w:t>written in Java which is called during workflow execution</w:t>
      </w:r>
      <w:r w:rsidR="00042977">
        <w:t xml:space="preserve">. </w:t>
      </w:r>
      <w:r>
        <w:t xml:space="preserve"> Then, if a bootstrap program is defined, it will execute it. The </w:t>
      </w:r>
      <w:r w:rsidR="00D71A2F">
        <w:t xml:space="preserve">Java wrapper automates schema validation, pre- and post-condition checks, argument passing, error handling, </w:t>
      </w:r>
      <w:r>
        <w:t xml:space="preserve">user </w:t>
      </w:r>
      <w:r w:rsidR="00D71A2F">
        <w:t xml:space="preserve">feedback, and program </w:t>
      </w:r>
      <w:r>
        <w:t>execution</w:t>
      </w:r>
      <w:r w:rsidR="00D71A2F">
        <w:t xml:space="preserve">. </w:t>
      </w:r>
      <w:r>
        <w:t xml:space="preserve">While the bootstrap </w:t>
      </w:r>
      <w:r w:rsidR="00D71A2F">
        <w:t>program</w:t>
      </w:r>
      <w:r w:rsidR="0041181F">
        <w:t xml:space="preserve"> can be written in any</w:t>
      </w:r>
      <w:r w:rsidR="00D71A2F">
        <w:t xml:space="preserve"> language, the </w:t>
      </w:r>
      <w:r>
        <w:t>Component W</w:t>
      </w:r>
      <w:r w:rsidR="00D71A2F">
        <w:t xml:space="preserve">rapper must be in Java to utilize the </w:t>
      </w:r>
      <w:r>
        <w:t xml:space="preserve">existing </w:t>
      </w:r>
      <w:r w:rsidR="00D71A2F">
        <w:t>API</w:t>
      </w:r>
      <w:r w:rsidR="0041181F">
        <w:t>.</w:t>
      </w:r>
    </w:p>
    <w:p w14:paraId="56955CD1" w14:textId="77777777" w:rsidR="00B91DA2" w:rsidRDefault="00502E55" w:rsidP="00624F5A">
      <w:pPr>
        <w:pStyle w:val="SystemShall"/>
      </w:pPr>
      <w:r>
        <w:t>The</w:t>
      </w:r>
      <w:r w:rsidR="00CA2D88">
        <w:t xml:space="preserve"> bootstrap</w:t>
      </w:r>
      <w:r>
        <w:t xml:space="preserve"> program</w:t>
      </w:r>
      <w:r w:rsidR="00FC36D1">
        <w:t xml:space="preserve"> </w:t>
      </w:r>
      <w:r w:rsidR="006B73BD">
        <w:t xml:space="preserve">will be </w:t>
      </w:r>
      <w:r w:rsidR="00FC36D1">
        <w:t xml:space="preserve">executed by </w:t>
      </w:r>
      <w:proofErr w:type="gramStart"/>
      <w:r w:rsidR="00FC36D1" w:rsidRPr="006B73BD">
        <w:rPr>
          <w:b/>
        </w:rPr>
        <w:t>runExternal</w:t>
      </w:r>
      <w:r w:rsidR="006B73BD" w:rsidRPr="006B73BD">
        <w:rPr>
          <w:b/>
        </w:rPr>
        <w:t>MultipleFileOutput(</w:t>
      </w:r>
      <w:proofErr w:type="gramEnd"/>
      <w:r w:rsidR="006B73BD" w:rsidRPr="006B73BD">
        <w:rPr>
          <w:b/>
        </w:rPr>
        <w:t>)</w:t>
      </w:r>
      <w:r w:rsidR="006B73BD" w:rsidRPr="006B73BD">
        <w:t xml:space="preserve">. </w:t>
      </w:r>
      <w:r>
        <w:t xml:space="preserve"> </w:t>
      </w:r>
      <w:r w:rsidR="006B73BD">
        <w:t xml:space="preserve">All </w:t>
      </w:r>
      <w:r w:rsidRPr="000E205E">
        <w:rPr>
          <w:b/>
        </w:rPr>
        <w:t>files</w:t>
      </w:r>
      <w:r>
        <w:t xml:space="preserve"> and </w:t>
      </w:r>
      <w:r w:rsidRPr="000E205E">
        <w:rPr>
          <w:b/>
        </w:rPr>
        <w:t>simple data types</w:t>
      </w:r>
      <w:r>
        <w:t xml:space="preserve"> </w:t>
      </w:r>
      <w:r w:rsidR="006B73BD">
        <w:t xml:space="preserve">are passed to the bootstrap program via </w:t>
      </w:r>
      <w:r>
        <w:t xml:space="preserve">command-line arguments. </w:t>
      </w:r>
      <w:r w:rsidR="006B73BD">
        <w:t xml:space="preserve">A working directory will be created for each component and returned by the method. </w:t>
      </w:r>
      <w:r>
        <w:t xml:space="preserve">Once your </w:t>
      </w:r>
      <w:r w:rsidR="006B73BD">
        <w:t xml:space="preserve">bootstrap </w:t>
      </w:r>
      <w:r>
        <w:t>program finishes processing the data, then any files or simpl</w:t>
      </w:r>
      <w:r w:rsidR="00CD1DEB">
        <w:t>e</w:t>
      </w:r>
      <w:r>
        <w:t xml:space="preserve"> data types added to its output will be passed along to </w:t>
      </w:r>
      <w:r w:rsidR="00CD1DEB">
        <w:t>the next component(s)</w:t>
      </w:r>
      <w:r>
        <w:t xml:space="preserve"> in the workflow.</w:t>
      </w:r>
    </w:p>
    <w:p w14:paraId="3B168F00" w14:textId="77777777" w:rsidR="00FC36D1" w:rsidRDefault="00FC36D1" w:rsidP="00FC36D1">
      <w:pPr>
        <w:pStyle w:val="SystemShall"/>
      </w:pPr>
      <w:r>
        <w:t xml:space="preserve">In the following example, we define a program which uses </w:t>
      </w:r>
      <w:r w:rsidRPr="001E3E7C">
        <w:rPr>
          <w:b/>
        </w:rPr>
        <w:t>runExternal</w:t>
      </w:r>
      <w:r w:rsidR="006B73BD">
        <w:rPr>
          <w:b/>
        </w:rPr>
        <w:t>MultipleFileOutput</w:t>
      </w:r>
      <w:r w:rsidR="006B73BD">
        <w:t>. T</w:t>
      </w:r>
      <w:r>
        <w:t xml:space="preserve">he method </w:t>
      </w:r>
      <w:r w:rsidR="006B73BD">
        <w:t xml:space="preserve">runs the bootstrap program and </w:t>
      </w:r>
      <w:r>
        <w:t xml:space="preserve">returns a single </w:t>
      </w:r>
      <w:r w:rsidR="006B73BD">
        <w:t xml:space="preserve">directory </w:t>
      </w:r>
      <w:r>
        <w:t xml:space="preserve">which contains </w:t>
      </w:r>
      <w:proofErr w:type="gramStart"/>
      <w:r>
        <w:t>all of</w:t>
      </w:r>
      <w:proofErr w:type="gramEnd"/>
      <w:r>
        <w:t xml:space="preserve"> the </w:t>
      </w:r>
      <w:r w:rsidR="006B73BD">
        <w:t>files generated by the custom code</w:t>
      </w:r>
      <w:r>
        <w:t>.</w:t>
      </w:r>
      <w:r w:rsidR="006B73BD">
        <w:t xml:space="preserve"> </w:t>
      </w:r>
      <w:r w:rsidR="0065713E">
        <w:t>In the example, the bootstrap program is expected to generate two files, image1.gif and text1.txt. It then adds these files to their appropriate output nodes—the file types correspond directly to the Output definitions in the component's XSD file as discussed in the section on The Component Schema.</w:t>
      </w:r>
    </w:p>
    <w:p w14:paraId="6B78BB01" w14:textId="77777777" w:rsidR="0065713E" w:rsidRDefault="0065713E" w:rsidP="00FC36D1">
      <w:pPr>
        <w:pStyle w:val="SystemShall"/>
      </w:pPr>
      <w:r>
        <w:t xml:space="preserve">Override the runComponent method in the Java wrapper to call our bootstrap program as declared in the </w:t>
      </w:r>
      <w:proofErr w:type="gramStart"/>
      <w:r>
        <w:t>build.properties</w:t>
      </w:r>
      <w:proofErr w:type="gramEnd"/>
      <w:r>
        <w:t xml:space="preserve"> file discussed earlier. </w:t>
      </w:r>
    </w:p>
    <w:p w14:paraId="11AB048F" w14:textId="77777777" w:rsidR="00FC36D1" w:rsidRDefault="00FC36D1" w:rsidP="00FC36D1">
      <w:pPr>
        <w:autoSpaceDE w:val="0"/>
        <w:autoSpaceDN w:val="0"/>
        <w:adjustRightInd w:val="0"/>
        <w:spacing w:after="0" w:line="240" w:lineRule="auto"/>
        <w:ind w:left="720"/>
        <w:rPr>
          <w:rFonts w:ascii="Consolas" w:hAnsi="Consolas" w:cs="Consolas"/>
          <w:color w:val="3F7F5F"/>
          <w:sz w:val="16"/>
          <w:szCs w:val="16"/>
        </w:rPr>
      </w:pPr>
    </w:p>
    <w:p w14:paraId="68DAAAB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646464"/>
          <w:sz w:val="16"/>
          <w:szCs w:val="16"/>
        </w:rPr>
        <w:t xml:space="preserve">    @Override</w:t>
      </w:r>
    </w:p>
    <w:p w14:paraId="27D3A38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protected</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runComponent(</w:t>
      </w:r>
      <w:proofErr w:type="gramEnd"/>
      <w:r>
        <w:rPr>
          <w:rFonts w:ascii="Consolas" w:hAnsi="Consolas" w:cs="Consolas"/>
          <w:color w:val="000000"/>
          <w:sz w:val="16"/>
          <w:szCs w:val="16"/>
        </w:rPr>
        <w:t>) {</w:t>
      </w:r>
    </w:p>
    <w:p w14:paraId="7D35D16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Run the program and add the files it generates to the component output.</w:t>
      </w:r>
    </w:p>
    <w:p w14:paraId="14AF485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outputDirectory</w:t>
      </w:r>
      <w:r>
        <w:rPr>
          <w:rFonts w:ascii="Consolas" w:hAnsi="Consolas" w:cs="Consolas"/>
          <w:color w:val="000000"/>
          <w:sz w:val="16"/>
          <w:szCs w:val="16"/>
        </w:rPr>
        <w:t xml:space="preserve"> = </w:t>
      </w:r>
      <w:proofErr w:type="gramStart"/>
      <w:r>
        <w:rPr>
          <w:rFonts w:ascii="Consolas" w:hAnsi="Consolas" w:cs="Consolas"/>
          <w:b/>
          <w:bCs/>
          <w:color w:val="7F0055"/>
          <w:sz w:val="16"/>
          <w:szCs w:val="16"/>
        </w:rPr>
        <w:t>this</w:t>
      </w:r>
      <w:r>
        <w:rPr>
          <w:rFonts w:ascii="Consolas" w:hAnsi="Consolas" w:cs="Consolas"/>
          <w:color w:val="000000"/>
          <w:sz w:val="16"/>
          <w:szCs w:val="16"/>
        </w:rPr>
        <w:t>.</w:t>
      </w:r>
      <w:r w:rsidRPr="0065713E">
        <w:rPr>
          <w:rFonts w:ascii="Consolas" w:hAnsi="Consolas" w:cs="Consolas"/>
          <w:color w:val="000000"/>
          <w:sz w:val="16"/>
          <w:szCs w:val="16"/>
        </w:rPr>
        <w:t>runExternalMultipleFileOuput</w:t>
      </w:r>
      <w:proofErr w:type="gramEnd"/>
      <w:r>
        <w:rPr>
          <w:rFonts w:ascii="Consolas" w:hAnsi="Consolas" w:cs="Consolas"/>
          <w:color w:val="000000"/>
          <w:sz w:val="16"/>
          <w:szCs w:val="16"/>
        </w:rPr>
        <w:t>();</w:t>
      </w:r>
    </w:p>
    <w:p w14:paraId="2376147C"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Attach the output files to the component output with addOutputFile</w:t>
      </w:r>
      <w:proofErr w:type="gramStart"/>
      <w:r>
        <w:rPr>
          <w:rFonts w:ascii="Consolas" w:hAnsi="Consolas" w:cs="Consolas"/>
          <w:color w:val="3F7F5F"/>
          <w:sz w:val="16"/>
          <w:szCs w:val="16"/>
        </w:rPr>
        <w:t>(..</w:t>
      </w:r>
      <w:proofErr w:type="gramEnd"/>
      <w:r>
        <w:rPr>
          <w:rFonts w:ascii="Consolas" w:hAnsi="Consolas" w:cs="Consolas"/>
          <w:color w:val="3F7F5F"/>
          <w:sz w:val="16"/>
          <w:szCs w:val="16"/>
        </w:rPr>
        <w:t>&gt;)</w:t>
      </w:r>
    </w:p>
    <w:p w14:paraId="03FC905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outputDirectory</w:t>
      </w:r>
      <w:r>
        <w:rPr>
          <w:rFonts w:ascii="Consolas" w:hAnsi="Consolas" w:cs="Consolas"/>
          <w:color w:val="000000"/>
          <w:sz w:val="16"/>
          <w:szCs w:val="16"/>
        </w:rPr>
        <w:t xml:space="preserve">.isDirectory() &amp;&amp; </w:t>
      </w:r>
      <w:r>
        <w:rPr>
          <w:rFonts w:ascii="Consolas" w:hAnsi="Consolas" w:cs="Consolas"/>
          <w:color w:val="6A3E3E"/>
          <w:sz w:val="16"/>
          <w:szCs w:val="16"/>
        </w:rPr>
        <w:t>outputDirectory</w:t>
      </w:r>
      <w:r>
        <w:rPr>
          <w:rFonts w:ascii="Consolas" w:hAnsi="Consolas" w:cs="Consolas"/>
          <w:color w:val="000000"/>
          <w:sz w:val="16"/>
          <w:szCs w:val="16"/>
        </w:rPr>
        <w:t>.canRead()) {</w:t>
      </w:r>
    </w:p>
    <w:p w14:paraId="0B3A5BC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file0</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"/text1.txt"</w:t>
      </w:r>
      <w:r>
        <w:rPr>
          <w:rFonts w:ascii="Consolas" w:hAnsi="Consolas" w:cs="Consolas"/>
          <w:color w:val="000000"/>
          <w:sz w:val="16"/>
          <w:szCs w:val="16"/>
        </w:rPr>
        <w:t>);</w:t>
      </w:r>
    </w:p>
    <w:p w14:paraId="58DEE88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File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File(</w:t>
      </w:r>
      <w:proofErr w:type="gramEnd"/>
      <w:r>
        <w:rPr>
          <w:rFonts w:ascii="Consolas" w:hAnsi="Consolas" w:cs="Consolas"/>
          <w:color w:val="6A3E3E"/>
          <w:sz w:val="16"/>
          <w:szCs w:val="16"/>
        </w:rPr>
        <w:t>outputDirectory</w:t>
      </w:r>
      <w:r>
        <w:rPr>
          <w:rFonts w:ascii="Consolas" w:hAnsi="Consolas" w:cs="Consolas"/>
          <w:color w:val="000000"/>
          <w:sz w:val="16"/>
          <w:szCs w:val="16"/>
        </w:rPr>
        <w:t xml:space="preserve">.getAbsolutePath() + </w:t>
      </w:r>
      <w:r>
        <w:rPr>
          <w:rFonts w:ascii="Consolas" w:hAnsi="Consolas" w:cs="Consolas"/>
          <w:color w:val="2A00FF"/>
          <w:sz w:val="16"/>
          <w:szCs w:val="16"/>
        </w:rPr>
        <w:t>"/image1.gif"</w:t>
      </w:r>
      <w:r>
        <w:rPr>
          <w:rFonts w:ascii="Consolas" w:hAnsi="Consolas" w:cs="Consolas"/>
          <w:color w:val="000000"/>
          <w:sz w:val="16"/>
          <w:szCs w:val="16"/>
        </w:rPr>
        <w:t>);</w:t>
      </w:r>
    </w:p>
    <w:p w14:paraId="7A8AA48E"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3D7D9EB"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if</w:t>
      </w:r>
      <w:r>
        <w:rPr>
          <w:rFonts w:ascii="Consolas" w:hAnsi="Consolas" w:cs="Consolas"/>
          <w:color w:val="000000"/>
          <w:sz w:val="16"/>
          <w:szCs w:val="16"/>
        </w:rPr>
        <w:t xml:space="preserve"> (</w:t>
      </w:r>
      <w:r>
        <w:rPr>
          <w:rFonts w:ascii="Consolas" w:hAnsi="Consolas" w:cs="Consolas"/>
          <w:color w:val="6A3E3E"/>
          <w:sz w:val="16"/>
          <w:szCs w:val="16"/>
        </w:rPr>
        <w:t>file</w:t>
      </w:r>
      <w:proofErr w:type="gramStart"/>
      <w:r>
        <w:rPr>
          <w:rFonts w:ascii="Consolas" w:hAnsi="Consolas" w:cs="Consolas"/>
          <w:color w:val="6A3E3E"/>
          <w:sz w:val="16"/>
          <w:szCs w:val="16"/>
        </w:rPr>
        <w:t>0</w:t>
      </w:r>
      <w:r>
        <w:rPr>
          <w:rFonts w:ascii="Consolas" w:hAnsi="Consolas" w:cs="Consolas"/>
          <w:color w:val="000000"/>
          <w:sz w:val="16"/>
          <w:szCs w:val="16"/>
        </w:rPr>
        <w:t xml:space="preserve"> !</w:t>
      </w:r>
      <w:proofErr w:type="gramEnd"/>
      <w:r>
        <w:rPr>
          <w:rFonts w:ascii="Consolas" w:hAnsi="Consolas" w:cs="Consolas"/>
          <w:color w:val="000000"/>
          <w:sz w:val="16"/>
          <w:szCs w:val="16"/>
        </w:rPr>
        <w:t xml:space="preserve">=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file0</w:t>
      </w:r>
      <w:r>
        <w:rPr>
          <w:rFonts w:ascii="Consolas" w:hAnsi="Consolas" w:cs="Consolas"/>
          <w:color w:val="000000"/>
          <w:sz w:val="16"/>
          <w:szCs w:val="16"/>
        </w:rPr>
        <w:t xml:space="preserve">.exists() &amp;&amp; </w:t>
      </w:r>
      <w:r>
        <w:rPr>
          <w:rFonts w:ascii="Consolas" w:hAnsi="Consolas" w:cs="Consolas"/>
          <w:color w:val="6A3E3E"/>
          <w:sz w:val="16"/>
          <w:szCs w:val="16"/>
        </w:rPr>
        <w:t>file1</w:t>
      </w:r>
      <w:r>
        <w:rPr>
          <w:rFonts w:ascii="Consolas" w:hAnsi="Consolas" w:cs="Consolas"/>
          <w:color w:val="000000"/>
          <w:sz w:val="16"/>
          <w:szCs w:val="16"/>
        </w:rPr>
        <w:t xml:space="preserve"> != </w:t>
      </w:r>
      <w:r>
        <w:rPr>
          <w:rFonts w:ascii="Consolas" w:hAnsi="Consolas" w:cs="Consolas"/>
          <w:b/>
          <w:bCs/>
          <w:color w:val="7F0055"/>
          <w:sz w:val="16"/>
          <w:szCs w:val="16"/>
        </w:rPr>
        <w:t>null</w:t>
      </w:r>
      <w:r>
        <w:rPr>
          <w:rFonts w:ascii="Consolas" w:hAnsi="Consolas" w:cs="Consolas"/>
          <w:color w:val="000000"/>
          <w:sz w:val="16"/>
          <w:szCs w:val="16"/>
        </w:rPr>
        <w:t xml:space="preserve"> &amp;&amp; </w:t>
      </w:r>
      <w:r>
        <w:rPr>
          <w:rFonts w:ascii="Consolas" w:hAnsi="Consolas" w:cs="Consolas"/>
          <w:color w:val="6A3E3E"/>
          <w:sz w:val="16"/>
          <w:szCs w:val="16"/>
        </w:rPr>
        <w:t>file1</w:t>
      </w:r>
      <w:r>
        <w:rPr>
          <w:rFonts w:ascii="Consolas" w:hAnsi="Consolas" w:cs="Consolas"/>
          <w:color w:val="000000"/>
          <w:sz w:val="16"/>
          <w:szCs w:val="16"/>
        </w:rPr>
        <w:t>.exists()) {</w:t>
      </w:r>
    </w:p>
    <w:p w14:paraId="7ACFC96F"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06FA8F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nodeIndex0</w:t>
      </w:r>
      <w:r>
        <w:rPr>
          <w:rFonts w:ascii="Consolas" w:hAnsi="Consolas" w:cs="Consolas"/>
          <w:color w:val="000000"/>
          <w:sz w:val="16"/>
          <w:szCs w:val="16"/>
        </w:rPr>
        <w:t xml:space="preserve"> = 0;</w:t>
      </w:r>
    </w:p>
    <w:p w14:paraId="26B1556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 xml:space="preserve">                Integer </w:t>
      </w:r>
      <w:r>
        <w:rPr>
          <w:rFonts w:ascii="Consolas" w:hAnsi="Consolas" w:cs="Consolas"/>
          <w:color w:val="6A3E3E"/>
          <w:sz w:val="16"/>
          <w:szCs w:val="16"/>
        </w:rPr>
        <w:t>fileIndex0</w:t>
      </w:r>
      <w:r>
        <w:rPr>
          <w:rFonts w:ascii="Consolas" w:hAnsi="Consolas" w:cs="Consolas"/>
          <w:color w:val="000000"/>
          <w:sz w:val="16"/>
          <w:szCs w:val="16"/>
        </w:rPr>
        <w:t xml:space="preserve"> = 0;</w:t>
      </w:r>
    </w:p>
    <w:p w14:paraId="7C265C88"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label0</w:t>
      </w:r>
      <w:r>
        <w:rPr>
          <w:rFonts w:ascii="Consolas" w:hAnsi="Consolas" w:cs="Consolas"/>
          <w:color w:val="000000"/>
          <w:sz w:val="16"/>
          <w:szCs w:val="16"/>
        </w:rPr>
        <w:t xml:space="preserve"> = </w:t>
      </w:r>
      <w:r>
        <w:rPr>
          <w:rFonts w:ascii="Consolas" w:hAnsi="Consolas" w:cs="Consolas"/>
          <w:color w:val="2A00FF"/>
          <w:sz w:val="16"/>
          <w:szCs w:val="16"/>
        </w:rPr>
        <w:t>"text"</w:t>
      </w:r>
      <w:r>
        <w:rPr>
          <w:rFonts w:ascii="Consolas" w:hAnsi="Consolas" w:cs="Consolas"/>
          <w:color w:val="000000"/>
          <w:sz w:val="16"/>
          <w:szCs w:val="16"/>
        </w:rPr>
        <w:t>;</w:t>
      </w:r>
    </w:p>
    <w:p w14:paraId="66B8C0D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file0</w:t>
      </w:r>
      <w:r>
        <w:rPr>
          <w:rFonts w:ascii="Consolas" w:hAnsi="Consolas" w:cs="Consolas"/>
          <w:color w:val="000000"/>
          <w:sz w:val="16"/>
          <w:szCs w:val="16"/>
        </w:rPr>
        <w:t xml:space="preserve">, </w:t>
      </w:r>
      <w:r>
        <w:rPr>
          <w:rFonts w:ascii="Consolas" w:hAnsi="Consolas" w:cs="Consolas"/>
          <w:color w:val="6A3E3E"/>
          <w:sz w:val="16"/>
          <w:szCs w:val="16"/>
        </w:rPr>
        <w:t>nodeIndex0</w:t>
      </w:r>
      <w:r>
        <w:rPr>
          <w:rFonts w:ascii="Consolas" w:hAnsi="Consolas" w:cs="Consolas"/>
          <w:color w:val="000000"/>
          <w:sz w:val="16"/>
          <w:szCs w:val="16"/>
        </w:rPr>
        <w:t xml:space="preserve">, </w:t>
      </w:r>
      <w:r>
        <w:rPr>
          <w:rFonts w:ascii="Consolas" w:hAnsi="Consolas" w:cs="Consolas"/>
          <w:color w:val="6A3E3E"/>
          <w:sz w:val="16"/>
          <w:szCs w:val="16"/>
        </w:rPr>
        <w:t>fileIndex0</w:t>
      </w:r>
      <w:r>
        <w:rPr>
          <w:rFonts w:ascii="Consolas" w:hAnsi="Consolas" w:cs="Consolas"/>
          <w:color w:val="000000"/>
          <w:sz w:val="16"/>
          <w:szCs w:val="16"/>
        </w:rPr>
        <w:t xml:space="preserve">, </w:t>
      </w:r>
      <w:r>
        <w:rPr>
          <w:rFonts w:ascii="Consolas" w:hAnsi="Consolas" w:cs="Consolas"/>
          <w:color w:val="6A3E3E"/>
          <w:sz w:val="16"/>
          <w:szCs w:val="16"/>
        </w:rPr>
        <w:t>label0</w:t>
      </w:r>
      <w:r>
        <w:rPr>
          <w:rFonts w:ascii="Consolas" w:hAnsi="Consolas" w:cs="Consolas"/>
          <w:color w:val="000000"/>
          <w:sz w:val="16"/>
          <w:szCs w:val="16"/>
        </w:rPr>
        <w:t>);</w:t>
      </w:r>
    </w:p>
    <w:p w14:paraId="58CC0167"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255EB6D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nodeIndex1</w:t>
      </w:r>
      <w:r>
        <w:rPr>
          <w:rFonts w:ascii="Consolas" w:hAnsi="Consolas" w:cs="Consolas"/>
          <w:color w:val="000000"/>
          <w:sz w:val="16"/>
          <w:szCs w:val="16"/>
        </w:rPr>
        <w:t xml:space="preserve"> = 1;</w:t>
      </w:r>
    </w:p>
    <w:p w14:paraId="3D98471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Integer </w:t>
      </w:r>
      <w:r>
        <w:rPr>
          <w:rFonts w:ascii="Consolas" w:hAnsi="Consolas" w:cs="Consolas"/>
          <w:color w:val="6A3E3E"/>
          <w:sz w:val="16"/>
          <w:szCs w:val="16"/>
        </w:rPr>
        <w:t>fileIndex1</w:t>
      </w:r>
      <w:r>
        <w:rPr>
          <w:rFonts w:ascii="Consolas" w:hAnsi="Consolas" w:cs="Consolas"/>
          <w:color w:val="000000"/>
          <w:sz w:val="16"/>
          <w:szCs w:val="16"/>
        </w:rPr>
        <w:t xml:space="preserve"> = 0;</w:t>
      </w:r>
    </w:p>
    <w:p w14:paraId="15EB3A89"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String </w:t>
      </w:r>
      <w:r>
        <w:rPr>
          <w:rFonts w:ascii="Consolas" w:hAnsi="Consolas" w:cs="Consolas"/>
          <w:color w:val="6A3E3E"/>
          <w:sz w:val="16"/>
          <w:szCs w:val="16"/>
        </w:rPr>
        <w:t>label1</w:t>
      </w:r>
      <w:r>
        <w:rPr>
          <w:rFonts w:ascii="Consolas" w:hAnsi="Consolas" w:cs="Consolas"/>
          <w:color w:val="000000"/>
          <w:sz w:val="16"/>
          <w:szCs w:val="16"/>
        </w:rPr>
        <w:t xml:space="preserve"> = </w:t>
      </w:r>
      <w:r>
        <w:rPr>
          <w:rFonts w:ascii="Consolas" w:hAnsi="Consolas" w:cs="Consolas"/>
          <w:color w:val="2A00FF"/>
          <w:sz w:val="16"/>
          <w:szCs w:val="16"/>
        </w:rPr>
        <w:t>"image"</w:t>
      </w:r>
      <w:r>
        <w:rPr>
          <w:rFonts w:ascii="Consolas" w:hAnsi="Consolas" w:cs="Consolas"/>
          <w:color w:val="000000"/>
          <w:sz w:val="16"/>
          <w:szCs w:val="16"/>
        </w:rPr>
        <w:t>;</w:t>
      </w:r>
    </w:p>
    <w:p w14:paraId="7C3147B2"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.addOutputFile</w:t>
      </w:r>
      <w:proofErr w:type="gramEnd"/>
      <w:r>
        <w:rPr>
          <w:rFonts w:ascii="Consolas" w:hAnsi="Consolas" w:cs="Consolas"/>
          <w:color w:val="000000"/>
          <w:sz w:val="16"/>
          <w:szCs w:val="16"/>
        </w:rPr>
        <w:t>(</w:t>
      </w:r>
      <w:r>
        <w:rPr>
          <w:rFonts w:ascii="Consolas" w:hAnsi="Consolas" w:cs="Consolas"/>
          <w:color w:val="6A3E3E"/>
          <w:sz w:val="16"/>
          <w:szCs w:val="16"/>
        </w:rPr>
        <w:t>file1</w:t>
      </w:r>
      <w:r>
        <w:rPr>
          <w:rFonts w:ascii="Consolas" w:hAnsi="Consolas" w:cs="Consolas"/>
          <w:color w:val="000000"/>
          <w:sz w:val="16"/>
          <w:szCs w:val="16"/>
        </w:rPr>
        <w:t xml:space="preserve">, </w:t>
      </w:r>
      <w:r>
        <w:rPr>
          <w:rFonts w:ascii="Consolas" w:hAnsi="Consolas" w:cs="Consolas"/>
          <w:color w:val="6A3E3E"/>
          <w:sz w:val="16"/>
          <w:szCs w:val="16"/>
        </w:rPr>
        <w:t>nodeIndex1</w:t>
      </w:r>
      <w:r>
        <w:rPr>
          <w:rFonts w:ascii="Consolas" w:hAnsi="Consolas" w:cs="Consolas"/>
          <w:color w:val="000000"/>
          <w:sz w:val="16"/>
          <w:szCs w:val="16"/>
        </w:rPr>
        <w:t xml:space="preserve">, </w:t>
      </w:r>
      <w:r>
        <w:rPr>
          <w:rFonts w:ascii="Consolas" w:hAnsi="Consolas" w:cs="Consolas"/>
          <w:color w:val="6A3E3E"/>
          <w:sz w:val="16"/>
          <w:szCs w:val="16"/>
        </w:rPr>
        <w:t>fileIndex1</w:t>
      </w:r>
      <w:r>
        <w:rPr>
          <w:rFonts w:ascii="Consolas" w:hAnsi="Consolas" w:cs="Consolas"/>
          <w:color w:val="000000"/>
          <w:sz w:val="16"/>
          <w:szCs w:val="16"/>
        </w:rPr>
        <w:t xml:space="preserve">, </w:t>
      </w:r>
      <w:r>
        <w:rPr>
          <w:rFonts w:ascii="Consolas" w:hAnsi="Consolas" w:cs="Consolas"/>
          <w:color w:val="6A3E3E"/>
          <w:sz w:val="16"/>
          <w:szCs w:val="16"/>
        </w:rPr>
        <w:t>label1</w:t>
      </w:r>
      <w:r>
        <w:rPr>
          <w:rFonts w:ascii="Consolas" w:hAnsi="Consolas" w:cs="Consolas"/>
          <w:color w:val="000000"/>
          <w:sz w:val="16"/>
          <w:szCs w:val="16"/>
        </w:rPr>
        <w:t>);</w:t>
      </w:r>
    </w:p>
    <w:p w14:paraId="09988522"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3B381A6E"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 </w:t>
      </w:r>
      <w:r>
        <w:rPr>
          <w:rFonts w:ascii="Consolas" w:hAnsi="Consolas" w:cs="Consolas"/>
          <w:b/>
          <w:bCs/>
          <w:color w:val="7F0055"/>
          <w:sz w:val="16"/>
          <w:szCs w:val="16"/>
        </w:rPr>
        <w:t>else</w:t>
      </w:r>
      <w:r>
        <w:rPr>
          <w:rFonts w:ascii="Consolas" w:hAnsi="Consolas" w:cs="Consolas"/>
          <w:color w:val="000000"/>
          <w:sz w:val="16"/>
          <w:szCs w:val="16"/>
        </w:rPr>
        <w:t xml:space="preserve"> {</w:t>
      </w:r>
    </w:p>
    <w:p w14:paraId="725AC6D3"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b/>
          <w:bCs/>
          <w:color w:val="7F0055"/>
          <w:sz w:val="16"/>
          <w:szCs w:val="16"/>
        </w:rPr>
        <w:t>this</w:t>
      </w:r>
      <w:r>
        <w:rPr>
          <w:rFonts w:ascii="Consolas" w:hAnsi="Consolas" w:cs="Consolas"/>
          <w:color w:val="000000"/>
          <w:sz w:val="16"/>
          <w:szCs w:val="16"/>
        </w:rPr>
        <w:t>.addErrorMessage</w:t>
      </w:r>
      <w:proofErr w:type="gramEnd"/>
      <w:r>
        <w:rPr>
          <w:rFonts w:ascii="Consolas" w:hAnsi="Consolas" w:cs="Consolas"/>
          <w:color w:val="000000"/>
          <w:sz w:val="16"/>
          <w:szCs w:val="16"/>
        </w:rPr>
        <w:t>(</w:t>
      </w:r>
      <w:r>
        <w:rPr>
          <w:rFonts w:ascii="Consolas" w:hAnsi="Consolas" w:cs="Consolas"/>
          <w:color w:val="2A00FF"/>
          <w:sz w:val="16"/>
          <w:szCs w:val="16"/>
        </w:rPr>
        <w:t>"The expected output files could not be found."</w:t>
      </w:r>
      <w:r>
        <w:rPr>
          <w:rFonts w:ascii="Consolas" w:hAnsi="Consolas" w:cs="Consolas"/>
          <w:color w:val="000000"/>
          <w:sz w:val="16"/>
          <w:szCs w:val="16"/>
        </w:rPr>
        <w:t>);</w:t>
      </w:r>
    </w:p>
    <w:p w14:paraId="1F8A76D4"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1DFD6554"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D2517D7"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33106228" w14:textId="77777777" w:rsidR="0065713E" w:rsidRDefault="0065713E" w:rsidP="0065713E">
      <w:pPr>
        <w:autoSpaceDE w:val="0"/>
        <w:autoSpaceDN w:val="0"/>
        <w:adjustRightInd w:val="0"/>
        <w:spacing w:after="0" w:line="240" w:lineRule="auto"/>
        <w:rPr>
          <w:rFonts w:ascii="Consolas" w:hAnsi="Consolas" w:cs="Consolas"/>
          <w:sz w:val="16"/>
          <w:szCs w:val="16"/>
        </w:rPr>
      </w:pPr>
    </w:p>
    <w:p w14:paraId="16926436"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3F7F5F"/>
          <w:sz w:val="16"/>
          <w:szCs w:val="16"/>
        </w:rPr>
        <w:t>// Send the component output back to the workflow.</w:t>
      </w:r>
    </w:p>
    <w:p w14:paraId="091B30A1" w14:textId="77777777" w:rsid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System.</w:t>
      </w:r>
      <w:r>
        <w:rPr>
          <w:rFonts w:ascii="Consolas" w:hAnsi="Consolas" w:cs="Consolas"/>
          <w:b/>
          <w:bCs/>
          <w:i/>
          <w:iCs/>
          <w:color w:val="0000C0"/>
          <w:sz w:val="16"/>
          <w:szCs w:val="16"/>
        </w:rPr>
        <w:t>out</w:t>
      </w:r>
      <w:r>
        <w:rPr>
          <w:rFonts w:ascii="Consolas" w:hAnsi="Consolas" w:cs="Consolas"/>
          <w:color w:val="000000"/>
          <w:sz w:val="16"/>
          <w:szCs w:val="16"/>
        </w:rPr>
        <w:t>.println(</w:t>
      </w:r>
      <w:proofErr w:type="gramStart"/>
      <w:r>
        <w:rPr>
          <w:rFonts w:ascii="Consolas" w:hAnsi="Consolas" w:cs="Consolas"/>
          <w:b/>
          <w:bCs/>
          <w:color w:val="7F0055"/>
          <w:sz w:val="16"/>
          <w:szCs w:val="16"/>
        </w:rPr>
        <w:t>this</w:t>
      </w:r>
      <w:r>
        <w:rPr>
          <w:rFonts w:ascii="Consolas" w:hAnsi="Consolas" w:cs="Consolas"/>
          <w:color w:val="000000"/>
          <w:sz w:val="16"/>
          <w:szCs w:val="16"/>
        </w:rPr>
        <w:t>.getOutput</w:t>
      </w:r>
      <w:proofErr w:type="gramEnd"/>
      <w:r>
        <w:rPr>
          <w:rFonts w:ascii="Consolas" w:hAnsi="Consolas" w:cs="Consolas"/>
          <w:color w:val="000000"/>
          <w:sz w:val="16"/>
          <w:szCs w:val="16"/>
        </w:rPr>
        <w:t>());</w:t>
      </w:r>
    </w:p>
    <w:p w14:paraId="73254F20" w14:textId="77777777" w:rsidR="00FC36D1" w:rsidRPr="0065713E" w:rsidRDefault="0065713E" w:rsidP="0065713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79597921" w14:textId="77777777" w:rsidR="0065713E" w:rsidRDefault="0065713E" w:rsidP="0065713E">
      <w:pPr>
        <w:autoSpaceDE w:val="0"/>
        <w:autoSpaceDN w:val="0"/>
        <w:adjustRightInd w:val="0"/>
        <w:spacing w:after="0" w:line="240" w:lineRule="auto"/>
        <w:ind w:left="720"/>
        <w:rPr>
          <w:rFonts w:ascii="Consolas" w:hAnsi="Consolas" w:cs="Consolas"/>
          <w:sz w:val="16"/>
          <w:szCs w:val="16"/>
        </w:rPr>
      </w:pPr>
    </w:p>
    <w:p w14:paraId="7888E697" w14:textId="77777777" w:rsidR="006B2069" w:rsidRDefault="0065713E" w:rsidP="006B2069">
      <w:pPr>
        <w:pStyle w:val="Heading3"/>
      </w:pPr>
      <w:r>
        <w:t xml:space="preserve">Bootstrap </w:t>
      </w:r>
      <w:r w:rsidR="00614E32">
        <w:t>Program Parameters</w:t>
      </w:r>
    </w:p>
    <w:p w14:paraId="37031595" w14:textId="77777777" w:rsidR="00860664" w:rsidRDefault="00893E53" w:rsidP="006B2069">
      <w:r>
        <w:t>When</w:t>
      </w:r>
      <w:r w:rsidR="00860664">
        <w:t xml:space="preserve"> the </w:t>
      </w:r>
      <w:r w:rsidR="00860664" w:rsidRPr="00860664">
        <w:rPr>
          <w:i/>
        </w:rPr>
        <w:t>component</w:t>
      </w:r>
      <w:r w:rsidR="00860664">
        <w:t xml:space="preserve"> is executed, its input</w:t>
      </w:r>
      <w:r w:rsidR="0065713E">
        <w:t>s</w:t>
      </w:r>
      <w:r w:rsidR="00860664">
        <w:t xml:space="preserve"> and option values are</w:t>
      </w:r>
      <w:r w:rsidR="006B2069">
        <w:t xml:space="preserve"> passed to </w:t>
      </w:r>
      <w:r w:rsidR="0065713E">
        <w:t xml:space="preserve">the bootstrap </w:t>
      </w:r>
      <w:r w:rsidR="0065713E" w:rsidRPr="0065713E">
        <w:t>program</w:t>
      </w:r>
      <w:r w:rsidR="0065713E">
        <w:rPr>
          <w:i/>
        </w:rPr>
        <w:t xml:space="preserve"> </w:t>
      </w:r>
      <w:r w:rsidR="0065713E">
        <w:t xml:space="preserve">as </w:t>
      </w:r>
      <w:r w:rsidR="006B2069">
        <w:t xml:space="preserve">command-line arguments. </w:t>
      </w:r>
      <w:r w:rsidR="00860664">
        <w:t xml:space="preserve">The argument labels are defined in your XML Schema Definition's options and inputs. </w:t>
      </w:r>
      <w:r w:rsidR="0065713E">
        <w:t>Each bootstrap program is provided a set of tagged command-line arguments for easy parsing.</w:t>
      </w:r>
      <w:r w:rsidR="00CF0FF8">
        <w:t xml:space="preserve"> You can then read these parameters using your preferred programming language's standard argument handling capabilities.</w:t>
      </w:r>
    </w:p>
    <w:p w14:paraId="0C5FD02C" w14:textId="77777777" w:rsidR="00FD7F70" w:rsidRPr="004A317A" w:rsidRDefault="004A317A" w:rsidP="004A317A">
      <w:pPr>
        <w:rPr>
          <w:b/>
        </w:rPr>
      </w:pPr>
      <w:r>
        <w:rPr>
          <w:b/>
        </w:rPr>
        <w:t>Example Parameters</w:t>
      </w:r>
    </w:p>
    <w:p w14:paraId="52C1CFB2" w14:textId="77777777" w:rsidR="00CF0FF8" w:rsidRDefault="003E7D87" w:rsidP="00CF0FF8">
      <w:pPr>
        <w:spacing w:line="240" w:lineRule="auto"/>
        <w:ind w:left="720"/>
        <w:rPr>
          <w:rFonts w:ascii="Consolas" w:hAnsi="Consolas" w:cs="Consolas"/>
          <w:sz w:val="18"/>
          <w:szCs w:val="18"/>
        </w:rPr>
      </w:pPr>
      <w:r w:rsidRPr="003E7D87">
        <w:rPr>
          <w:rFonts w:ascii="Consolas" w:hAnsi="Consolas" w:cs="Consolas"/>
          <w:sz w:val="18"/>
          <w:szCs w:val="18"/>
        </w:rPr>
        <w:t xml:space="preserve">/path/to/MyComponent/program/analysis.exe </w:t>
      </w:r>
    </w:p>
    <w:p w14:paraId="7049C3D7" w14:textId="77777777" w:rsidR="00CF0FF8" w:rsidRDefault="003E7D87" w:rsidP="00CF0FF8">
      <w:pPr>
        <w:spacing w:line="240" w:lineRule="auto"/>
        <w:ind w:left="720" w:firstLine="720"/>
        <w:rPr>
          <w:rFonts w:ascii="Consolas" w:hAnsi="Consolas" w:cs="Consolas"/>
          <w:sz w:val="18"/>
          <w:szCs w:val="18"/>
        </w:rPr>
      </w:pPr>
      <w:r w:rsidRPr="003E7D87">
        <w:rPr>
          <w:rFonts w:ascii="Consolas" w:hAnsi="Consolas" w:cs="Consolas"/>
          <w:sz w:val="18"/>
          <w:szCs w:val="18"/>
        </w:rPr>
        <w:t xml:space="preserve">–programDir /path/to/MyComponent </w:t>
      </w:r>
    </w:p>
    <w:p w14:paraId="58EB09B0" w14:textId="77777777" w:rsidR="00CF0FF8" w:rsidRDefault="004A317A" w:rsidP="00CF0FF8">
      <w:pPr>
        <w:spacing w:line="240" w:lineRule="auto"/>
        <w:ind w:left="1440"/>
        <w:rPr>
          <w:rFonts w:ascii="Consolas" w:hAnsi="Consolas" w:cs="Consolas"/>
          <w:sz w:val="18"/>
          <w:szCs w:val="18"/>
        </w:rPr>
      </w:pPr>
      <w:r>
        <w:rPr>
          <w:rFonts w:ascii="Consolas" w:hAnsi="Consolas" w:cs="Consolas"/>
          <w:sz w:val="18"/>
          <w:szCs w:val="18"/>
        </w:rPr>
        <w:t>–workingDir /path/to/MyComponent_WorkingDirectory</w:t>
      </w:r>
      <w:r w:rsidR="003E7D87" w:rsidRPr="003E7D87">
        <w:rPr>
          <w:rFonts w:ascii="Consolas" w:hAnsi="Consolas" w:cs="Consolas"/>
          <w:sz w:val="18"/>
          <w:szCs w:val="18"/>
        </w:rPr>
        <w:t xml:space="preserve"> </w:t>
      </w:r>
    </w:p>
    <w:p w14:paraId="4BDF8512"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xValidationFolds</w:t>
      </w:r>
      <w:r w:rsidR="006B2069" w:rsidRPr="003E7D87">
        <w:rPr>
          <w:rFonts w:ascii="Consolas" w:hAnsi="Consolas" w:cs="Consolas"/>
          <w:sz w:val="18"/>
          <w:szCs w:val="18"/>
        </w:rPr>
        <w:t xml:space="preserve"> </w:t>
      </w:r>
      <w:r w:rsidR="00CF0FF8">
        <w:rPr>
          <w:rFonts w:ascii="Consolas" w:hAnsi="Consolas" w:cs="Consolas"/>
          <w:sz w:val="18"/>
          <w:szCs w:val="18"/>
        </w:rPr>
        <w:t xml:space="preserve">100 </w:t>
      </w:r>
    </w:p>
    <w:p w14:paraId="5900DF1A" w14:textId="77777777" w:rsidR="00CF0FF8"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00CF0FF8">
        <w:rPr>
          <w:rFonts w:ascii="Consolas" w:hAnsi="Consolas" w:cs="Consolas"/>
          <w:b/>
          <w:sz w:val="18"/>
          <w:szCs w:val="18"/>
        </w:rPr>
        <w:t>someOtherOption</w:t>
      </w:r>
      <w:r w:rsidRPr="003E7D87">
        <w:rPr>
          <w:rFonts w:ascii="Consolas" w:hAnsi="Consolas" w:cs="Consolas"/>
          <w:sz w:val="18"/>
          <w:szCs w:val="18"/>
        </w:rPr>
        <w:t xml:space="preserve"> value2</w:t>
      </w:r>
      <w:r w:rsidR="006B2069" w:rsidRPr="003E7D87">
        <w:rPr>
          <w:rFonts w:ascii="Consolas" w:hAnsi="Consolas" w:cs="Consolas"/>
          <w:sz w:val="18"/>
          <w:szCs w:val="18"/>
        </w:rPr>
        <w:t xml:space="preserve"> </w:t>
      </w:r>
    </w:p>
    <w:p w14:paraId="117BC0F0" w14:textId="77777777" w:rsidR="00642950" w:rsidRPr="003E7D87" w:rsidRDefault="003E7D87" w:rsidP="00CF0FF8">
      <w:pPr>
        <w:spacing w:line="240" w:lineRule="auto"/>
        <w:ind w:left="1440"/>
        <w:rPr>
          <w:rFonts w:ascii="Consolas" w:hAnsi="Consolas" w:cs="Consolas"/>
          <w:sz w:val="18"/>
          <w:szCs w:val="18"/>
        </w:rPr>
      </w:pPr>
      <w:r w:rsidRPr="003E7D87">
        <w:rPr>
          <w:rFonts w:ascii="Consolas" w:hAnsi="Consolas" w:cs="Consolas"/>
          <w:sz w:val="18"/>
          <w:szCs w:val="18"/>
        </w:rPr>
        <w:t>–</w:t>
      </w:r>
      <w:r w:rsidRPr="0065713E">
        <w:rPr>
          <w:rFonts w:ascii="Consolas" w:hAnsi="Consolas" w:cs="Consolas"/>
          <w:b/>
          <w:sz w:val="18"/>
          <w:szCs w:val="18"/>
        </w:rPr>
        <w:t>file0</w:t>
      </w:r>
      <w:r w:rsidRPr="003E7D87">
        <w:rPr>
          <w:rFonts w:ascii="Consolas" w:hAnsi="Consolas" w:cs="Consolas"/>
          <w:sz w:val="18"/>
          <w:szCs w:val="18"/>
        </w:rPr>
        <w:t xml:space="preserve"> </w:t>
      </w:r>
      <w:r w:rsidR="00CF0FF8">
        <w:rPr>
          <w:rFonts w:ascii="Consolas" w:hAnsi="Consolas" w:cs="Consolas"/>
          <w:sz w:val="18"/>
          <w:szCs w:val="18"/>
        </w:rPr>
        <w:t>input.txt</w:t>
      </w:r>
    </w:p>
    <w:p w14:paraId="53A57E85" w14:textId="77777777" w:rsidR="004A317A" w:rsidRDefault="004A317A" w:rsidP="0081038A">
      <w:pPr>
        <w:rPr>
          <w:b/>
        </w:rPr>
      </w:pPr>
      <w:r>
        <w:rPr>
          <w:b/>
        </w:rPr>
        <w:t>Example Parameter Summary</w:t>
      </w:r>
    </w:p>
    <w:p w14:paraId="0EF38B29" w14:textId="77777777" w:rsidR="003E7D87" w:rsidRDefault="003E7D87" w:rsidP="004A317A">
      <w:pPr>
        <w:ind w:left="720"/>
      </w:pPr>
      <w:r w:rsidRPr="003E7D87">
        <w:rPr>
          <w:b/>
        </w:rPr>
        <w:t>programDir</w:t>
      </w:r>
      <w:r>
        <w:t xml:space="preserve"> – the base directory of the component, i.e. the directory containing </w:t>
      </w:r>
      <w:proofErr w:type="gramStart"/>
      <w:r>
        <w:t>all of</w:t>
      </w:r>
      <w:proofErr w:type="gramEnd"/>
      <w:r>
        <w:t xml:space="preserve"> the component code</w:t>
      </w:r>
    </w:p>
    <w:p w14:paraId="302E6B61" w14:textId="77777777" w:rsidR="003E7D87" w:rsidRDefault="003E7D87" w:rsidP="004A317A">
      <w:pPr>
        <w:ind w:left="720"/>
      </w:pPr>
      <w:r w:rsidRPr="003E7D87">
        <w:rPr>
          <w:b/>
        </w:rPr>
        <w:t>workingDir</w:t>
      </w:r>
      <w:r>
        <w:t xml:space="preserve"> – the working directory for each component in each workflow, e.g. /data/workflows/1/ImportComponent3/ -- the working directory is the CWD used to run the external program</w:t>
      </w:r>
    </w:p>
    <w:p w14:paraId="7FDA26A6" w14:textId="77777777" w:rsidR="00CF0FF8" w:rsidRDefault="00CF0FF8" w:rsidP="004A317A">
      <w:pPr>
        <w:ind w:left="720"/>
      </w:pPr>
      <w:r w:rsidRPr="004A317A">
        <w:rPr>
          <w:b/>
        </w:rPr>
        <w:t>xValidationFolds</w:t>
      </w:r>
      <w:r>
        <w:t xml:space="preserve"> – an example option</w:t>
      </w:r>
    </w:p>
    <w:p w14:paraId="6F09BA45" w14:textId="77777777" w:rsidR="00CF0FF8" w:rsidRDefault="00CF0FF8" w:rsidP="004A317A">
      <w:pPr>
        <w:ind w:left="720"/>
      </w:pPr>
      <w:r w:rsidRPr="004A317A">
        <w:rPr>
          <w:b/>
        </w:rPr>
        <w:t>someOtherOption</w:t>
      </w:r>
      <w:r>
        <w:t xml:space="preserve"> – an example option</w:t>
      </w:r>
    </w:p>
    <w:p w14:paraId="633BCE98" w14:textId="77777777" w:rsidR="00CF0FF8" w:rsidRDefault="00CF0FF8" w:rsidP="004A317A">
      <w:pPr>
        <w:ind w:left="720"/>
      </w:pPr>
      <w:r w:rsidRPr="004A317A">
        <w:rPr>
          <w:b/>
        </w:rPr>
        <w:t>file0</w:t>
      </w:r>
      <w:r>
        <w:t xml:space="preserve"> – the</w:t>
      </w:r>
      <w:r w:rsidR="0081038A">
        <w:t xml:space="preserve"> relative path to </w:t>
      </w:r>
      <w:r w:rsidR="00FD7F70">
        <w:t>the input file on Node 0</w:t>
      </w:r>
    </w:p>
    <w:p w14:paraId="08717BDB" w14:textId="77777777" w:rsidR="003C054E" w:rsidRDefault="003C054E" w:rsidP="004A317A">
      <w:pPr>
        <w:ind w:left="720"/>
      </w:pPr>
      <w:r>
        <w:rPr>
          <w:b/>
        </w:rPr>
        <w:t xml:space="preserve">file1 </w:t>
      </w:r>
      <w:r>
        <w:t>– the relative path to the input file on Node 1</w:t>
      </w:r>
    </w:p>
    <w:p w14:paraId="04A943D9" w14:textId="77777777" w:rsidR="003C054E" w:rsidRDefault="003C054E" w:rsidP="004A317A">
      <w:pPr>
        <w:ind w:left="720"/>
      </w:pPr>
      <w:r>
        <w:lastRenderedPageBreak/>
        <w:t>…</w:t>
      </w:r>
    </w:p>
    <w:p w14:paraId="6C9C93A7" w14:textId="77777777" w:rsidR="003E7D87" w:rsidRDefault="003E7D87" w:rsidP="003E7D87">
      <w:r>
        <w:t xml:space="preserve">The </w:t>
      </w:r>
      <w:r w:rsidRPr="00860664">
        <w:rPr>
          <w:b/>
        </w:rPr>
        <w:t>simple data types</w:t>
      </w:r>
      <w:r>
        <w:t xml:space="preserve"> are passed as strings while </w:t>
      </w:r>
      <w:r w:rsidRPr="00860664">
        <w:rPr>
          <w:b/>
        </w:rPr>
        <w:t>file</w:t>
      </w:r>
      <w:r>
        <w:rPr>
          <w:b/>
        </w:rPr>
        <w:t>s</w:t>
      </w:r>
      <w:r>
        <w:t xml:space="preserve"> are passed as absolute file paths.</w:t>
      </w:r>
    </w:p>
    <w:p w14:paraId="4DD953DF" w14:textId="77777777" w:rsidR="0081038A" w:rsidRPr="00B840AF" w:rsidRDefault="0081038A" w:rsidP="003E7D87">
      <w:pPr>
        <w:rPr>
          <w:color w:val="404040" w:themeColor="text1" w:themeTint="BF"/>
        </w:rPr>
      </w:pPr>
      <w:r w:rsidRPr="00B840AF">
        <w:rPr>
          <w:color w:val="404040" w:themeColor="text1" w:themeTint="BF"/>
        </w:rPr>
        <w:t xml:space="preserve">Note: Components are executed on </w:t>
      </w:r>
      <w:proofErr w:type="gramStart"/>
      <w:r w:rsidRPr="00B840AF">
        <w:rPr>
          <w:color w:val="404040" w:themeColor="text1" w:themeTint="BF"/>
        </w:rPr>
        <w:t>Linux</w:t>
      </w:r>
      <w:proofErr w:type="gramEnd"/>
      <w:r w:rsidRPr="00B840AF">
        <w:rPr>
          <w:color w:val="404040" w:themeColor="text1" w:themeTint="BF"/>
        </w:rPr>
        <w:t xml:space="preserve"> so programs should expect absolute file paths in accordance with this fact. For more information on the Linux file system and what to expect, see </w:t>
      </w:r>
      <w:hyperlink r:id="rId31" w:history="1">
        <w:r w:rsidRPr="00B840AF">
          <w:rPr>
            <w:rStyle w:val="Hyperlink"/>
            <w:color w:val="404040" w:themeColor="text1" w:themeTint="BF"/>
          </w:rPr>
          <w:t>https://help.ubuntu.com/community/LinuxFilesystemTreeOverview</w:t>
        </w:r>
      </w:hyperlink>
      <w:r w:rsidRPr="00B840AF">
        <w:rPr>
          <w:color w:val="404040" w:themeColor="text1" w:themeTint="BF"/>
        </w:rPr>
        <w:t>. Almost all programs can simply ignore this requirement unless they utilize the programDir or workingDir arguments in some platform-specific way</w:t>
      </w:r>
      <w:r w:rsidR="00B840AF">
        <w:rPr>
          <w:color w:val="404040" w:themeColor="text1" w:themeTint="BF"/>
        </w:rPr>
        <w:t>, an unlikely event.</w:t>
      </w:r>
    </w:p>
    <w:p w14:paraId="25736290" w14:textId="77777777" w:rsidR="00754E43" w:rsidRDefault="00754E43" w:rsidP="00754E43">
      <w:pPr>
        <w:pStyle w:val="Heading4"/>
      </w:pPr>
      <w:r>
        <w:t xml:space="preserve">Simple </w:t>
      </w:r>
      <w:r w:rsidR="00FD7F70">
        <w:t xml:space="preserve">Input </w:t>
      </w:r>
      <w:r>
        <w:t>Parameters</w:t>
      </w:r>
    </w:p>
    <w:p w14:paraId="5698EBE7" w14:textId="77777777" w:rsidR="00642950" w:rsidRDefault="006B2069" w:rsidP="006B2069">
      <w:r>
        <w:t xml:space="preserve">For simple data types, the </w:t>
      </w:r>
      <w:r w:rsidR="008E5A9E">
        <w:rPr>
          <w:b/>
        </w:rPr>
        <w:t>name</w:t>
      </w:r>
      <w:r>
        <w:t xml:space="preserve"> attribute </w:t>
      </w:r>
      <w:r w:rsidR="00FD7F70">
        <w:t>prefixes</w:t>
      </w:r>
      <w:r w:rsidR="00492E6D">
        <w:t xml:space="preserve"> </w:t>
      </w:r>
      <w:r w:rsidR="007365F9">
        <w:t>the</w:t>
      </w:r>
      <w:r w:rsidR="00B3072E">
        <w:t xml:space="preserve"> argument</w:t>
      </w:r>
      <w:r w:rsidR="00FD7F70">
        <w:t xml:space="preserve"> as a tag, e.g. -xValidationFolds.</w:t>
      </w:r>
    </w:p>
    <w:p w14:paraId="439EE299" w14:textId="77777777" w:rsidR="00625C4E" w:rsidRDefault="00625C4E" w:rsidP="00492E6D">
      <w:pPr>
        <w:ind w:left="720"/>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492E6D">
        <w:rPr>
          <w:rFonts w:ascii="Consolas" w:hAnsi="Consolas" w:cs="Consolas"/>
          <w:b/>
          <w:i/>
          <w:iCs/>
          <w:color w:val="548DD4" w:themeColor="text2" w:themeTint="99"/>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8E5A9E">
        <w:rPr>
          <w:rFonts w:ascii="Consolas" w:hAnsi="Consolas" w:cs="Consolas"/>
          <w:b/>
          <w:i/>
          <w:iCs/>
          <w:color w:val="548DD4" w:themeColor="text2" w:themeTint="99"/>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4167CDB7" w14:textId="77777777" w:rsidR="0033144D" w:rsidRPr="00DB0615" w:rsidRDefault="0033144D" w:rsidP="00492E6D">
      <w:pPr>
        <w:ind w:left="720"/>
        <w:rPr>
          <w:color w:val="006666"/>
          <w:sz w:val="18"/>
          <w:szCs w:val="18"/>
        </w:rPr>
      </w:pPr>
      <w:r w:rsidRPr="00DB0615">
        <w:rPr>
          <w:rFonts w:ascii="Consolas" w:hAnsi="Consolas" w:cs="Consolas"/>
          <w:color w:val="006666"/>
          <w:sz w:val="18"/>
          <w:szCs w:val="18"/>
        </w:rPr>
        <w:t>The XSD element is converted to the command-line argument:</w:t>
      </w:r>
    </w:p>
    <w:p w14:paraId="464BBFEB" w14:textId="77777777" w:rsidR="00642950" w:rsidRDefault="00642950" w:rsidP="00642950">
      <w:pPr>
        <w:ind w:left="720"/>
        <w:rPr>
          <w:rFonts w:ascii="Consolas" w:hAnsi="Consolas" w:cs="Consolas"/>
          <w:b/>
          <w:i/>
          <w:sz w:val="16"/>
          <w:szCs w:val="16"/>
        </w:rPr>
      </w:pPr>
      <w:r w:rsidRPr="00BE32C1">
        <w:rPr>
          <w:rFonts w:ascii="Consolas" w:hAnsi="Consolas" w:cs="Consolas"/>
          <w:b/>
          <w:sz w:val="16"/>
          <w:szCs w:val="16"/>
        </w:rPr>
        <w:t>-</w:t>
      </w:r>
      <w:r w:rsidR="00521D9C">
        <w:rPr>
          <w:rFonts w:ascii="Consolas" w:hAnsi="Consolas" w:cs="Consolas"/>
          <w:b/>
          <w:sz w:val="16"/>
          <w:szCs w:val="16"/>
        </w:rPr>
        <w:t>xvalidationfolds</w:t>
      </w:r>
      <w:r w:rsidRPr="00BE32C1">
        <w:rPr>
          <w:rFonts w:ascii="Consolas" w:hAnsi="Consolas" w:cs="Consolas"/>
          <w:b/>
          <w:sz w:val="16"/>
          <w:szCs w:val="16"/>
        </w:rPr>
        <w:t xml:space="preserve"> </w:t>
      </w:r>
      <w:r w:rsidR="00492E6D" w:rsidRPr="00521D9C">
        <w:rPr>
          <w:rFonts w:ascii="Consolas" w:hAnsi="Consolas" w:cs="Consolas"/>
          <w:b/>
          <w:i/>
          <w:sz w:val="16"/>
          <w:szCs w:val="16"/>
        </w:rPr>
        <w:t>10</w:t>
      </w:r>
    </w:p>
    <w:p w14:paraId="630E7D6D" w14:textId="77777777" w:rsidR="00754E43" w:rsidRPr="00BE32C1" w:rsidRDefault="00754E43" w:rsidP="00754E43">
      <w:pPr>
        <w:pStyle w:val="Heading4"/>
      </w:pPr>
      <w:r>
        <w:t>File</w:t>
      </w:r>
      <w:r w:rsidR="00FD7F70">
        <w:t xml:space="preserve"> Input</w:t>
      </w:r>
      <w:r>
        <w:t xml:space="preserve"> Parameters</w:t>
      </w:r>
    </w:p>
    <w:p w14:paraId="3DEE9D62" w14:textId="77777777" w:rsidR="00FD7F70" w:rsidRPr="0021408C" w:rsidRDefault="00FD7F70" w:rsidP="00DD4BB2">
      <w:pPr>
        <w:pStyle w:val="ListParagraph"/>
        <w:numPr>
          <w:ilvl w:val="0"/>
          <w:numId w:val="7"/>
        </w:numPr>
      </w:pPr>
      <w:r>
        <w:t>Components may have 0 or more input nodes but only 1 file per input node</w:t>
      </w:r>
    </w:p>
    <w:p w14:paraId="061889D4" w14:textId="77777777" w:rsidR="00FD7F70" w:rsidRDefault="00FD7F70" w:rsidP="00DD4BB2">
      <w:pPr>
        <w:pStyle w:val="ListParagraph"/>
        <w:numPr>
          <w:ilvl w:val="0"/>
          <w:numId w:val="7"/>
        </w:numPr>
      </w:pPr>
      <w:r>
        <w:t xml:space="preserve">Files passed to the bootstrap program are tagged, e.g. -file0 someFile.txt -file1 anotherFile.txt </w:t>
      </w:r>
    </w:p>
    <w:p w14:paraId="766C3998" w14:textId="2E3ABB1F" w:rsidR="00FD7F70" w:rsidRDefault="00FD7F70" w:rsidP="00DD4BB2">
      <w:pPr>
        <w:pStyle w:val="ListParagraph"/>
        <w:numPr>
          <w:ilvl w:val="0"/>
          <w:numId w:val="7"/>
        </w:numPr>
      </w:pPr>
      <w:r>
        <w:t xml:space="preserve">-file0 is the file passed to the first input node, -file1 is the </w:t>
      </w:r>
      <w:r w:rsidR="003F512B">
        <w:t>second</w:t>
      </w:r>
      <w:r>
        <w:t>, etc.</w:t>
      </w:r>
    </w:p>
    <w:p w14:paraId="30EA632C"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"InputType"</w:t>
      </w:r>
      <w:r w:rsidRPr="00FD7F70">
        <w:rPr>
          <w:rFonts w:ascii="Consolas" w:hAnsi="Consolas" w:cs="Consolas"/>
          <w:color w:val="008080"/>
          <w:sz w:val="16"/>
          <w:szCs w:val="16"/>
        </w:rPr>
        <w:t>&gt;</w:t>
      </w:r>
    </w:p>
    <w:p w14:paraId="2AEB58A4"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21B45443"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"input0"</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"InputDefinition0"</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E114929"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xs:element</w:t>
      </w:r>
      <w:proofErr w:type="gramEnd"/>
      <w:r w:rsidRPr="00FD7F70">
        <w:rPr>
          <w:rFonts w:ascii="Consolas" w:hAnsi="Consolas" w:cs="Consolas"/>
          <w:sz w:val="16"/>
          <w:szCs w:val="16"/>
        </w:rPr>
        <w:t xml:space="preserve"> </w:t>
      </w:r>
      <w:r w:rsidRPr="00FD7F70">
        <w:rPr>
          <w:rFonts w:ascii="Consolas" w:hAnsi="Consolas" w:cs="Consolas"/>
          <w:color w:val="7F007F"/>
          <w:sz w:val="16"/>
          <w:szCs w:val="16"/>
        </w:rPr>
        <w:t>name</w:t>
      </w:r>
      <w:r w:rsidRPr="00FD7F70">
        <w:rPr>
          <w:rFonts w:ascii="Consolas" w:hAnsi="Consolas" w:cs="Consolas"/>
          <w:color w:val="000000"/>
          <w:sz w:val="16"/>
          <w:szCs w:val="16"/>
        </w:rPr>
        <w:t>=</w:t>
      </w:r>
      <w:r w:rsidRPr="00FD7F70">
        <w:rPr>
          <w:rFonts w:ascii="Consolas" w:hAnsi="Consolas" w:cs="Consolas"/>
          <w:i/>
          <w:iCs/>
          <w:color w:val="2A00FF"/>
          <w:sz w:val="16"/>
          <w:szCs w:val="16"/>
        </w:rPr>
        <w:t>"input1"</w:t>
      </w:r>
      <w:r w:rsidRPr="00FD7F70">
        <w:rPr>
          <w:rFonts w:ascii="Consolas" w:hAnsi="Consolas" w:cs="Consolas"/>
          <w:sz w:val="16"/>
          <w:szCs w:val="16"/>
        </w:rPr>
        <w:t xml:space="preserve"> </w:t>
      </w:r>
      <w:r w:rsidRPr="00FD7F70">
        <w:rPr>
          <w:rFonts w:ascii="Consolas" w:hAnsi="Consolas" w:cs="Consolas"/>
          <w:color w:val="7F007F"/>
          <w:sz w:val="16"/>
          <w:szCs w:val="16"/>
        </w:rPr>
        <w:t>type</w:t>
      </w:r>
      <w:r w:rsidRPr="00FD7F70">
        <w:rPr>
          <w:rFonts w:ascii="Consolas" w:hAnsi="Consolas" w:cs="Consolas"/>
          <w:color w:val="000000"/>
          <w:sz w:val="16"/>
          <w:szCs w:val="16"/>
        </w:rPr>
        <w:t>=</w:t>
      </w:r>
      <w:r w:rsidRPr="00FD7F70">
        <w:rPr>
          <w:rFonts w:ascii="Consolas" w:hAnsi="Consolas" w:cs="Consolas"/>
          <w:i/>
          <w:iCs/>
          <w:color w:val="2A00FF"/>
          <w:sz w:val="16"/>
          <w:szCs w:val="16"/>
        </w:rPr>
        <w:t>"InputDefinition1"</w:t>
      </w:r>
      <w:r w:rsidRPr="00FD7F70">
        <w:rPr>
          <w:rFonts w:ascii="Consolas" w:hAnsi="Consolas" w:cs="Consolas"/>
          <w:sz w:val="16"/>
          <w:szCs w:val="16"/>
        </w:rPr>
        <w:t xml:space="preserve"> </w:t>
      </w:r>
      <w:r w:rsidRPr="00FD7F70">
        <w:rPr>
          <w:rFonts w:ascii="Consolas" w:hAnsi="Consolas" w:cs="Consolas"/>
          <w:color w:val="7F007F"/>
          <w:sz w:val="16"/>
          <w:szCs w:val="16"/>
        </w:rPr>
        <w:t>minOccurs</w:t>
      </w:r>
      <w:r w:rsidRPr="00FD7F70">
        <w:rPr>
          <w:rFonts w:ascii="Consolas" w:hAnsi="Consolas" w:cs="Consolas"/>
          <w:color w:val="000000"/>
          <w:sz w:val="16"/>
          <w:szCs w:val="16"/>
        </w:rPr>
        <w:t>=</w:t>
      </w:r>
      <w:r w:rsidRPr="00FD7F70">
        <w:rPr>
          <w:rFonts w:ascii="Consolas" w:hAnsi="Consolas" w:cs="Consolas"/>
          <w:i/>
          <w:iCs/>
          <w:color w:val="2A00FF"/>
          <w:sz w:val="16"/>
          <w:szCs w:val="16"/>
        </w:rPr>
        <w:t>"0"</w:t>
      </w:r>
      <w:r w:rsidRPr="00FD7F70">
        <w:rPr>
          <w:rFonts w:ascii="Consolas" w:hAnsi="Consolas" w:cs="Consolas"/>
          <w:sz w:val="16"/>
          <w:szCs w:val="16"/>
        </w:rPr>
        <w:t xml:space="preserve"> </w:t>
      </w:r>
      <w:r w:rsidRPr="00FD7F70">
        <w:rPr>
          <w:rFonts w:ascii="Consolas" w:hAnsi="Consolas" w:cs="Consolas"/>
          <w:color w:val="008080"/>
          <w:sz w:val="16"/>
          <w:szCs w:val="16"/>
        </w:rPr>
        <w:t>/&gt;</w:t>
      </w:r>
    </w:p>
    <w:p w14:paraId="183073ED"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xs:all</w:t>
      </w:r>
      <w:proofErr w:type="gramEnd"/>
      <w:r w:rsidRPr="00FD7F70">
        <w:rPr>
          <w:rFonts w:ascii="Consolas" w:hAnsi="Consolas" w:cs="Consolas"/>
          <w:color w:val="008080"/>
          <w:sz w:val="16"/>
          <w:szCs w:val="16"/>
        </w:rPr>
        <w:t>&gt;</w:t>
      </w:r>
    </w:p>
    <w:p w14:paraId="15DC1042" w14:textId="77777777" w:rsidR="00FD7F70" w:rsidRDefault="00FD7F70" w:rsidP="00FD7F70">
      <w:pPr>
        <w:autoSpaceDE w:val="0"/>
        <w:autoSpaceDN w:val="0"/>
        <w:adjustRightInd w:val="0"/>
        <w:spacing w:after="0" w:line="240" w:lineRule="auto"/>
        <w:ind w:left="360"/>
        <w:rPr>
          <w:rFonts w:ascii="Consolas" w:hAnsi="Consolas" w:cs="Consolas"/>
          <w:color w:val="008080"/>
          <w:sz w:val="16"/>
          <w:szCs w:val="16"/>
        </w:rPr>
      </w:pPr>
      <w:r w:rsidRPr="00FD7F70">
        <w:rPr>
          <w:rFonts w:ascii="Consolas" w:hAnsi="Consolas" w:cs="Consolas"/>
          <w:color w:val="000000"/>
          <w:sz w:val="16"/>
          <w:szCs w:val="16"/>
        </w:rPr>
        <w:t xml:space="preserve">  </w:t>
      </w:r>
      <w:r w:rsidRPr="00FD7F70">
        <w:rPr>
          <w:rFonts w:ascii="Consolas" w:hAnsi="Consolas" w:cs="Consolas"/>
          <w:color w:val="008080"/>
          <w:sz w:val="16"/>
          <w:szCs w:val="16"/>
        </w:rPr>
        <w:t>&lt;/</w:t>
      </w:r>
      <w:proofErr w:type="gramStart"/>
      <w:r w:rsidRPr="00FD7F70">
        <w:rPr>
          <w:rFonts w:ascii="Consolas" w:hAnsi="Consolas" w:cs="Consolas"/>
          <w:color w:val="3F7F7F"/>
          <w:sz w:val="16"/>
          <w:szCs w:val="16"/>
        </w:rPr>
        <w:t>xs:complexType</w:t>
      </w:r>
      <w:proofErr w:type="gramEnd"/>
      <w:r w:rsidRPr="00FD7F70">
        <w:rPr>
          <w:rFonts w:ascii="Consolas" w:hAnsi="Consolas" w:cs="Consolas"/>
          <w:color w:val="008080"/>
          <w:sz w:val="16"/>
          <w:szCs w:val="16"/>
        </w:rPr>
        <w:t>&gt;</w:t>
      </w:r>
    </w:p>
    <w:p w14:paraId="3668808E" w14:textId="77777777" w:rsidR="00FD7F70" w:rsidRPr="00FD7F70" w:rsidRDefault="00FD7F70" w:rsidP="00FD7F70">
      <w:pPr>
        <w:autoSpaceDE w:val="0"/>
        <w:autoSpaceDN w:val="0"/>
        <w:adjustRightInd w:val="0"/>
        <w:spacing w:after="0" w:line="240" w:lineRule="auto"/>
        <w:ind w:left="360"/>
        <w:rPr>
          <w:rFonts w:ascii="Consolas" w:hAnsi="Consolas" w:cs="Consolas"/>
          <w:sz w:val="16"/>
          <w:szCs w:val="16"/>
        </w:rPr>
      </w:pPr>
    </w:p>
    <w:p w14:paraId="6218937D" w14:textId="77777777" w:rsidR="00754E43" w:rsidRDefault="00754E43" w:rsidP="00754E43">
      <w:pPr>
        <w:pStyle w:val="Heading4"/>
      </w:pPr>
      <w:r>
        <w:t>Parameter Order</w:t>
      </w:r>
    </w:p>
    <w:p w14:paraId="63DEFC52" w14:textId="77777777" w:rsidR="00341267" w:rsidRDefault="00341267" w:rsidP="00341267">
      <w:r>
        <w:t>Parameters will always follow this order</w:t>
      </w:r>
    </w:p>
    <w:p w14:paraId="7C82D4CA"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 xml:space="preserve">[1] –programDir </w:t>
      </w:r>
      <w:r w:rsidRPr="00341267">
        <w:rPr>
          <w:rFonts w:ascii="Consolas" w:hAnsi="Consolas" w:cs="Consolas"/>
          <w:sz w:val="18"/>
          <w:szCs w:val="18"/>
        </w:rPr>
        <w:t xml:space="preserve">/path/to/WorkflowComponents/GeneratePfaFeatures/                                               </w:t>
      </w:r>
    </w:p>
    <w:p w14:paraId="422A4504"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[2] -workingDir</w:t>
      </w:r>
      <w:r w:rsidRPr="00341267">
        <w:rPr>
          <w:rFonts w:ascii="Consolas" w:hAnsi="Consolas" w:cs="Consolas"/>
          <w:sz w:val="18"/>
          <w:szCs w:val="18"/>
        </w:rPr>
        <w:t xml:space="preserve"> /path/to/workflows/16/Transform-1-x432172/output/                                  </w:t>
      </w:r>
    </w:p>
    <w:p w14:paraId="6AA67933" w14:textId="77777777" w:rsidR="00341267" w:rsidRPr="00341267" w:rsidRDefault="00341267" w:rsidP="00341267">
      <w:pPr>
        <w:ind w:left="720"/>
        <w:rPr>
          <w:rFonts w:ascii="Consolas" w:hAnsi="Consolas" w:cs="Consolas"/>
          <w:sz w:val="18"/>
          <w:szCs w:val="18"/>
        </w:rPr>
      </w:pPr>
      <w:r>
        <w:rPr>
          <w:rFonts w:ascii="Consolas" w:hAnsi="Consolas" w:cs="Consolas"/>
          <w:sz w:val="18"/>
          <w:szCs w:val="18"/>
        </w:rPr>
        <w:t>[3</w:t>
      </w:r>
      <w:r w:rsidRPr="00341267">
        <w:rPr>
          <w:rFonts w:ascii="Consolas" w:hAnsi="Consolas" w:cs="Consolas"/>
          <w:sz w:val="18"/>
          <w:szCs w:val="18"/>
        </w:rPr>
        <w:t>] data type options (alphabetical order), e.g. -model Default</w:t>
      </w:r>
      <w:r>
        <w:rPr>
          <w:rFonts w:ascii="Consolas" w:hAnsi="Consolas" w:cs="Consolas"/>
          <w:sz w:val="18"/>
          <w:szCs w:val="18"/>
        </w:rPr>
        <w:t xml:space="preserve"> -nonce 123 –xValidationFolds 4</w:t>
      </w:r>
    </w:p>
    <w:p w14:paraId="0F849610" w14:textId="77777777" w:rsidR="00341267" w:rsidRPr="00341267" w:rsidRDefault="00341267" w:rsidP="00341267">
      <w:pPr>
        <w:ind w:left="720"/>
        <w:rPr>
          <w:rFonts w:ascii="Consolas" w:hAnsi="Consolas" w:cs="Consolas"/>
          <w:sz w:val="18"/>
          <w:szCs w:val="18"/>
        </w:rPr>
      </w:pPr>
      <w:r w:rsidRPr="00341267">
        <w:rPr>
          <w:rFonts w:ascii="Consolas" w:hAnsi="Consolas" w:cs="Consolas"/>
          <w:sz w:val="18"/>
          <w:szCs w:val="18"/>
        </w:rPr>
        <w:t>[</w:t>
      </w:r>
      <w:r>
        <w:rPr>
          <w:rFonts w:ascii="Consolas" w:hAnsi="Consolas" w:cs="Consolas"/>
          <w:sz w:val="18"/>
          <w:szCs w:val="18"/>
        </w:rPr>
        <w:t>4</w:t>
      </w:r>
      <w:r w:rsidRPr="00341267">
        <w:rPr>
          <w:rFonts w:ascii="Consolas" w:hAnsi="Consolas" w:cs="Consolas"/>
          <w:sz w:val="18"/>
          <w:szCs w:val="18"/>
        </w:rPr>
        <w:t>] input files</w:t>
      </w:r>
      <w:r>
        <w:rPr>
          <w:rFonts w:ascii="Consolas" w:hAnsi="Consolas" w:cs="Consolas"/>
          <w:sz w:val="18"/>
          <w:szCs w:val="18"/>
        </w:rPr>
        <w:t xml:space="preserve"> (ordered by node index)</w:t>
      </w:r>
      <w:r w:rsidRPr="00341267">
        <w:rPr>
          <w:rFonts w:ascii="Consolas" w:hAnsi="Consolas" w:cs="Consolas"/>
          <w:sz w:val="18"/>
          <w:szCs w:val="18"/>
        </w:rPr>
        <w:t>, e.g. -file0 somefile.txt</w:t>
      </w:r>
      <w:r>
        <w:rPr>
          <w:rFonts w:ascii="Consolas" w:hAnsi="Consolas" w:cs="Consolas"/>
          <w:sz w:val="18"/>
          <w:szCs w:val="18"/>
        </w:rPr>
        <w:t xml:space="preserve"> –file1 someOtherFile.txt</w:t>
      </w:r>
    </w:p>
    <w:p w14:paraId="6C7D92F1" w14:textId="77777777" w:rsidR="00985141" w:rsidRPr="00C923E4" w:rsidRDefault="00985141" w:rsidP="00C923E4">
      <w:pPr>
        <w:pStyle w:val="SystemShall"/>
        <w:ind w:left="720"/>
        <w:rPr>
          <w:rFonts w:ascii="Consolas" w:hAnsi="Consolas" w:cs="Consolas"/>
          <w:sz w:val="18"/>
          <w:szCs w:val="18"/>
        </w:rPr>
      </w:pPr>
    </w:p>
    <w:p w14:paraId="287B0B0F" w14:textId="77777777" w:rsidR="00D458EE" w:rsidRDefault="00877CA9" w:rsidP="00877CA9">
      <w:pPr>
        <w:pStyle w:val="Heading2"/>
      </w:pPr>
      <w:bookmarkStart w:id="30" w:name="_Toc508010932"/>
      <w:r>
        <w:t xml:space="preserve">Generating </w:t>
      </w:r>
      <w:r w:rsidR="00D458EE">
        <w:t>Output</w:t>
      </w:r>
      <w:bookmarkEnd w:id="30"/>
    </w:p>
    <w:p w14:paraId="1363FA52" w14:textId="77777777" w:rsidR="00D458EE" w:rsidRDefault="005C794C" w:rsidP="00134F65">
      <w:pPr>
        <w:pStyle w:val="SystemShall"/>
      </w:pPr>
      <w:r>
        <w:t xml:space="preserve">A component outputs an XML entity which contains all the data needed by the workflows platform and other components. The XML is automatically generated once the component's </w:t>
      </w:r>
      <w:r>
        <w:rPr>
          <w:b/>
        </w:rPr>
        <w:t>program</w:t>
      </w:r>
      <w:r>
        <w:t xml:space="preserve"> has completed. </w:t>
      </w:r>
      <w:r w:rsidR="00D458EE">
        <w:t>There are several options for</w:t>
      </w:r>
      <w:r w:rsidR="00846070">
        <w:t xml:space="preserve"> </w:t>
      </w:r>
      <w:r w:rsidR="00877CA9">
        <w:t>generating</w:t>
      </w:r>
      <w:r w:rsidR="00846070">
        <w:t xml:space="preserve"> component</w:t>
      </w:r>
      <w:r w:rsidR="00D458EE">
        <w:t xml:space="preserve"> output.</w:t>
      </w:r>
      <w:r w:rsidR="00134F65">
        <w:t xml:space="preserve"> The most direct way is using the output stream. The </w:t>
      </w:r>
      <w:r w:rsidR="00134F65">
        <w:rPr>
          <w:b/>
        </w:rPr>
        <w:t xml:space="preserve">output </w:t>
      </w:r>
      <w:r w:rsidR="00134F65" w:rsidRPr="00134F65">
        <w:rPr>
          <w:b/>
        </w:rPr>
        <w:t>stream</w:t>
      </w:r>
      <w:r w:rsidR="00134F65">
        <w:t xml:space="preserve"> of your program is written to a file which can be added to the component output, if desired. </w:t>
      </w:r>
    </w:p>
    <w:p w14:paraId="7D86D448" w14:textId="77777777" w:rsidR="00134F65" w:rsidRDefault="00C518D5" w:rsidP="00134F65">
      <w:pPr>
        <w:pStyle w:val="Heading3"/>
      </w:pPr>
      <w:r>
        <w:lastRenderedPageBreak/>
        <w:t xml:space="preserve">From </w:t>
      </w:r>
      <w:r w:rsidR="00134F65">
        <w:t>Output Stream</w:t>
      </w:r>
    </w:p>
    <w:p w14:paraId="388ACCB6" w14:textId="77777777" w:rsidR="00134F65" w:rsidRDefault="00134F65" w:rsidP="00134F65">
      <w:r>
        <w:t>The output stream of a program is written to a file that can be attached to the component output. Each language has a standard set of calls for writing to the output stream. In Java, this is done via the System.out.</w:t>
      </w:r>
      <w:r w:rsidR="001D1E3A">
        <w:t>println</w:t>
      </w:r>
      <w:r>
        <w:t xml:space="preserve"> statement. In C or C++, this is done via printf or cout statements.</w:t>
      </w:r>
    </w:p>
    <w:p w14:paraId="3FDC3404" w14:textId="77777777" w:rsidR="00134F65" w:rsidRDefault="00134F65" w:rsidP="00134F65">
      <w:r>
        <w:t xml:space="preserve">In the following example, we see how to interact with the component output. The </w:t>
      </w:r>
      <w:r w:rsidR="00E628B7">
        <w:t xml:space="preserve">bootstrap </w:t>
      </w:r>
      <w:r>
        <w:t xml:space="preserve">program </w:t>
      </w:r>
      <w:r w:rsidR="00E628B7">
        <w:t xml:space="preserve">specified in the </w:t>
      </w:r>
      <w:proofErr w:type="gramStart"/>
      <w:r w:rsidR="00E628B7">
        <w:t>build.properties</w:t>
      </w:r>
      <w:proofErr w:type="gramEnd"/>
      <w:r w:rsidR="00E628B7">
        <w:t xml:space="preserve"> file </w:t>
      </w:r>
      <w:r>
        <w:t xml:space="preserve">is </w:t>
      </w:r>
      <w:r w:rsidR="00E628B7">
        <w:t>executed</w:t>
      </w:r>
      <w:r>
        <w:t xml:space="preserve">, </w:t>
      </w:r>
      <w:r w:rsidR="00E628B7">
        <w:t xml:space="preserve">and </w:t>
      </w:r>
      <w:r>
        <w:t>a file is automatically created from the program's standard output stream</w:t>
      </w:r>
      <w:r w:rsidR="00E628B7">
        <w:t>. Then, t</w:t>
      </w:r>
      <w:r>
        <w:t>he file is attached to the component's output (as a file path), and then the component output is sent to the next component.</w:t>
      </w:r>
    </w:p>
    <w:p w14:paraId="7DC44561" w14:textId="77777777" w:rsidR="00DA6CF6" w:rsidRDefault="00DA6CF6" w:rsidP="00DA6CF6">
      <w:pPr>
        <w:keepNext/>
        <w:jc w:val="center"/>
      </w:pPr>
      <w:r w:rsidRPr="00DA6CF6">
        <w:rPr>
          <w:noProof/>
        </w:rPr>
        <w:drawing>
          <wp:inline distT="0" distB="0" distL="0" distR="0" wp14:anchorId="61C52EC8" wp14:editId="64A0A63D">
            <wp:extent cx="3553321" cy="1390844"/>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553321" cy="1390844"/>
                    </a:xfrm>
                    <a:prstGeom prst="rect">
                      <a:avLst/>
                    </a:prstGeom>
                    <a:ln>
                      <a:solidFill>
                        <a:schemeClr val="accent1"/>
                      </a:solidFill>
                    </a:ln>
                  </pic:spPr>
                </pic:pic>
              </a:graphicData>
            </a:graphic>
          </wp:inline>
        </w:drawing>
      </w:r>
    </w:p>
    <w:p w14:paraId="6DA6A8D3" w14:textId="6A7E72BB" w:rsidR="00DA6CF6" w:rsidRDefault="00DA6CF6" w:rsidP="00DA6CF6">
      <w:pPr>
        <w:pStyle w:val="Caption"/>
        <w:jc w:val="center"/>
      </w:pPr>
      <w:r>
        <w:t xml:space="preserve">Figure </w:t>
      </w:r>
      <w:r w:rsidR="00BF6EE8">
        <w:fldChar w:fldCharType="begin"/>
      </w:r>
      <w:r w:rsidR="00BF6EE8">
        <w:instrText xml:space="preserve"> SEQ Figure \* ARABIC </w:instrText>
      </w:r>
      <w:r w:rsidR="00BF6EE8">
        <w:fldChar w:fldCharType="separate"/>
      </w:r>
      <w:r w:rsidR="00C234B8">
        <w:rPr>
          <w:noProof/>
        </w:rPr>
        <w:t>11</w:t>
      </w:r>
      <w:r w:rsidR="00BF6EE8">
        <w:rPr>
          <w:noProof/>
        </w:rPr>
        <w:fldChar w:fldCharType="end"/>
      </w:r>
      <w:r>
        <w:t xml:space="preserve"> Component with a single file output.</w:t>
      </w:r>
    </w:p>
    <w:p w14:paraId="2DA799F8" w14:textId="77777777" w:rsidR="00975161" w:rsidRPr="00DA6CF6" w:rsidRDefault="00134F65"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646464"/>
          <w:sz w:val="18"/>
          <w:szCs w:val="18"/>
        </w:rPr>
        <w:t xml:space="preserve">    </w:t>
      </w:r>
      <w:r w:rsidR="00975161" w:rsidRPr="00DA6CF6">
        <w:rPr>
          <w:rFonts w:ascii="Consolas" w:hAnsi="Consolas" w:cs="Consolas"/>
          <w:color w:val="646464"/>
          <w:sz w:val="18"/>
          <w:szCs w:val="18"/>
        </w:rPr>
        <w:t>@Override</w:t>
      </w:r>
    </w:p>
    <w:p w14:paraId="11CA878D"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protected</w:t>
      </w:r>
      <w:r w:rsidRPr="00DA6CF6">
        <w:rPr>
          <w:rFonts w:ascii="Consolas" w:hAnsi="Consolas" w:cs="Consolas"/>
          <w:color w:val="000000"/>
          <w:sz w:val="18"/>
          <w:szCs w:val="18"/>
        </w:rPr>
        <w:t xml:space="preserve"> </w:t>
      </w:r>
      <w:r w:rsidRPr="00DA6CF6">
        <w:rPr>
          <w:rFonts w:ascii="Consolas" w:hAnsi="Consolas" w:cs="Consolas"/>
          <w:b/>
          <w:bCs/>
          <w:color w:val="7F0055"/>
          <w:sz w:val="18"/>
          <w:szCs w:val="18"/>
        </w:rPr>
        <w:t>void</w:t>
      </w:r>
      <w:r w:rsidRPr="00DA6CF6">
        <w:rPr>
          <w:rFonts w:ascii="Consolas" w:hAnsi="Consolas" w:cs="Consolas"/>
          <w:color w:val="000000"/>
          <w:sz w:val="18"/>
          <w:szCs w:val="18"/>
        </w:rPr>
        <w:t xml:space="preserve"> </w:t>
      </w:r>
      <w:proofErr w:type="gramStart"/>
      <w:r w:rsidRPr="00DA6CF6">
        <w:rPr>
          <w:rFonts w:ascii="Consolas" w:hAnsi="Consolas" w:cs="Consolas"/>
          <w:color w:val="000000"/>
          <w:sz w:val="18"/>
          <w:szCs w:val="18"/>
        </w:rPr>
        <w:t>runComponent(</w:t>
      </w:r>
      <w:proofErr w:type="gramEnd"/>
      <w:r w:rsidRPr="00DA6CF6">
        <w:rPr>
          <w:rFonts w:ascii="Consolas" w:hAnsi="Consolas" w:cs="Consolas"/>
          <w:color w:val="000000"/>
          <w:sz w:val="18"/>
          <w:szCs w:val="18"/>
        </w:rPr>
        <w:t>) {</w:t>
      </w:r>
    </w:p>
    <w:p w14:paraId="3C7EF462" w14:textId="38EC072A" w:rsidR="009450D2" w:rsidRDefault="00975161" w:rsidP="00975161">
      <w:pPr>
        <w:autoSpaceDE w:val="0"/>
        <w:autoSpaceDN w:val="0"/>
        <w:adjustRightInd w:val="0"/>
        <w:spacing w:after="0" w:line="240" w:lineRule="auto"/>
        <w:rPr>
          <w:rFonts w:ascii="Consolas" w:hAnsi="Consolas" w:cs="Consolas"/>
          <w:color w:val="3F7F5F"/>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Run </w:t>
      </w:r>
      <w:r w:rsidR="009450D2">
        <w:rPr>
          <w:rFonts w:ascii="Consolas" w:hAnsi="Consolas" w:cs="Consolas"/>
          <w:color w:val="3F7F5F"/>
          <w:sz w:val="18"/>
          <w:szCs w:val="18"/>
        </w:rPr>
        <w:t xml:space="preserve">your </w:t>
      </w:r>
      <w:r w:rsidRPr="00DA6CF6">
        <w:rPr>
          <w:rFonts w:ascii="Consolas" w:hAnsi="Consolas" w:cs="Consolas"/>
          <w:color w:val="3F7F5F"/>
          <w:sz w:val="18"/>
          <w:szCs w:val="18"/>
        </w:rPr>
        <w:t>program</w:t>
      </w:r>
      <w:r w:rsidR="009450D2">
        <w:rPr>
          <w:rFonts w:ascii="Consolas" w:hAnsi="Consolas" w:cs="Consolas"/>
          <w:color w:val="3F7F5F"/>
          <w:sz w:val="18"/>
          <w:szCs w:val="18"/>
        </w:rPr>
        <w:t>. In this example, our program creates “Results.txt”, but you are allowed</w:t>
      </w:r>
    </w:p>
    <w:p w14:paraId="21BEF880" w14:textId="4CDF07BA" w:rsidR="00975161" w:rsidRPr="00DA6CF6" w:rsidRDefault="009450D2" w:rsidP="009450D2">
      <w:pPr>
        <w:autoSpaceDE w:val="0"/>
        <w:autoSpaceDN w:val="0"/>
        <w:adjustRightInd w:val="0"/>
        <w:spacing w:after="0" w:line="240" w:lineRule="auto"/>
        <w:ind w:firstLine="720"/>
        <w:rPr>
          <w:rFonts w:ascii="Consolas" w:hAnsi="Consolas" w:cs="Consolas"/>
          <w:sz w:val="18"/>
          <w:szCs w:val="18"/>
        </w:rPr>
      </w:pPr>
      <w:r>
        <w:rPr>
          <w:rFonts w:ascii="Consolas" w:hAnsi="Consolas" w:cs="Consolas"/>
          <w:color w:val="3F7F5F"/>
          <w:sz w:val="18"/>
          <w:szCs w:val="18"/>
        </w:rPr>
        <w:t xml:space="preserve">// to generate more than one file, </w:t>
      </w:r>
      <w:proofErr w:type="gramStart"/>
      <w:r>
        <w:rPr>
          <w:rFonts w:ascii="Consolas" w:hAnsi="Consolas" w:cs="Consolas"/>
          <w:color w:val="3F7F5F"/>
          <w:sz w:val="18"/>
          <w:szCs w:val="18"/>
        </w:rPr>
        <w:t>as long as</w:t>
      </w:r>
      <w:proofErr w:type="gramEnd"/>
      <w:r>
        <w:rPr>
          <w:rFonts w:ascii="Consolas" w:hAnsi="Consolas" w:cs="Consolas"/>
          <w:color w:val="3F7F5F"/>
          <w:sz w:val="18"/>
          <w:szCs w:val="18"/>
        </w:rPr>
        <w:t xml:space="preserve"> it is added via the addOutputFile method.</w:t>
      </w:r>
    </w:p>
    <w:p w14:paraId="36501CE5" w14:textId="2D6A3029"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.runExternal</w:t>
      </w:r>
      <w:proofErr w:type="gramEnd"/>
      <w:r w:rsidRPr="00DA6CF6">
        <w:rPr>
          <w:rFonts w:ascii="Consolas" w:hAnsi="Consolas" w:cs="Consolas"/>
          <w:color w:val="000000"/>
          <w:sz w:val="18"/>
          <w:szCs w:val="18"/>
        </w:rPr>
        <w:t>();</w:t>
      </w:r>
    </w:p>
    <w:p w14:paraId="3A71413A"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25E02537"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 0;</w:t>
      </w:r>
    </w:p>
    <w:p w14:paraId="23006BF9"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Integer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 0;</w:t>
      </w:r>
    </w:p>
    <w:p w14:paraId="623B03C0"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String </w:t>
      </w:r>
      <w:r w:rsidRPr="00DA6CF6">
        <w:rPr>
          <w:rFonts w:ascii="Consolas" w:hAnsi="Consolas" w:cs="Consolas"/>
          <w:color w:val="6A3E3E"/>
          <w:sz w:val="18"/>
          <w:szCs w:val="18"/>
        </w:rPr>
        <w:t>fileLabel</w:t>
      </w:r>
      <w:r w:rsidRPr="00DA6CF6">
        <w:rPr>
          <w:rFonts w:ascii="Consolas" w:hAnsi="Consolas" w:cs="Consolas"/>
          <w:color w:val="000000"/>
          <w:sz w:val="18"/>
          <w:szCs w:val="18"/>
        </w:rPr>
        <w:t xml:space="preserve"> = </w:t>
      </w:r>
      <w:r w:rsidRPr="00DA6CF6">
        <w:rPr>
          <w:rFonts w:ascii="Consolas" w:hAnsi="Consolas" w:cs="Consolas"/>
          <w:color w:val="2A00FF"/>
          <w:sz w:val="18"/>
          <w:szCs w:val="18"/>
        </w:rPr>
        <w:t>"text"</w:t>
      </w:r>
      <w:r w:rsidRPr="00DA6CF6">
        <w:rPr>
          <w:rFonts w:ascii="Consolas" w:hAnsi="Consolas" w:cs="Consolas"/>
          <w:color w:val="000000"/>
          <w:sz w:val="18"/>
          <w:szCs w:val="18"/>
        </w:rPr>
        <w:t>;</w:t>
      </w:r>
    </w:p>
    <w:p w14:paraId="0D0BC3DB"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p>
    <w:p w14:paraId="176559A4" w14:textId="1AA99AD0"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009450D2">
        <w:rPr>
          <w:rFonts w:ascii="Consolas" w:hAnsi="Consolas" w:cs="Consolas"/>
          <w:color w:val="6A3E3E"/>
          <w:sz w:val="18"/>
          <w:szCs w:val="18"/>
        </w:rPr>
        <w:t>“Results.txt”</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262C9B15" w14:textId="1E296F2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w:t>
      </w:r>
      <w:r w:rsidRPr="00DA6CF6">
        <w:rPr>
          <w:rFonts w:ascii="Consolas" w:hAnsi="Consolas" w:cs="Consolas"/>
          <w:color w:val="3F7F5F"/>
          <w:sz w:val="18"/>
          <w:szCs w:val="18"/>
        </w:rPr>
        <w:t xml:space="preserve">// Send the component output </w:t>
      </w:r>
      <w:r w:rsidR="00E3414B" w:rsidRPr="00DA6CF6">
        <w:rPr>
          <w:rFonts w:ascii="Consolas" w:hAnsi="Consolas" w:cs="Consolas"/>
          <w:color w:val="3F7F5F"/>
          <w:sz w:val="18"/>
          <w:szCs w:val="18"/>
        </w:rPr>
        <w:t>ba</w:t>
      </w:r>
      <w:r w:rsidR="00E3414B">
        <w:rPr>
          <w:rFonts w:ascii="Consolas" w:hAnsi="Consolas" w:cs="Consolas"/>
          <w:color w:val="3F7F5F"/>
          <w:sz w:val="18"/>
          <w:szCs w:val="18"/>
        </w:rPr>
        <w:t>ck</w:t>
      </w:r>
      <w:r w:rsidR="00E3414B" w:rsidRPr="00DA6CF6">
        <w:rPr>
          <w:rFonts w:ascii="Consolas" w:hAnsi="Consolas" w:cs="Consolas"/>
          <w:color w:val="3F7F5F"/>
          <w:sz w:val="18"/>
          <w:szCs w:val="18"/>
        </w:rPr>
        <w:t xml:space="preserve"> </w:t>
      </w:r>
      <w:r w:rsidRPr="00DA6CF6">
        <w:rPr>
          <w:rFonts w:ascii="Consolas" w:hAnsi="Consolas" w:cs="Consolas"/>
          <w:color w:val="3F7F5F"/>
          <w:sz w:val="18"/>
          <w:szCs w:val="18"/>
        </w:rPr>
        <w:t>to the workflow.</w:t>
      </w:r>
    </w:p>
    <w:p w14:paraId="18463871" w14:textId="77777777" w:rsidR="00975161" w:rsidRPr="00DA6CF6" w:rsidRDefault="00975161" w:rsidP="00975161">
      <w:pPr>
        <w:autoSpaceDE w:val="0"/>
        <w:autoSpaceDN w:val="0"/>
        <w:adjustRightInd w:val="0"/>
        <w:spacing w:after="0" w:line="240" w:lineRule="auto"/>
        <w:rPr>
          <w:rFonts w:ascii="Consolas" w:hAnsi="Consolas" w:cs="Consolas"/>
          <w:sz w:val="18"/>
          <w:szCs w:val="18"/>
        </w:rPr>
      </w:pPr>
      <w:r w:rsidRPr="00DA6CF6">
        <w:rPr>
          <w:rFonts w:ascii="Consolas" w:hAnsi="Consolas" w:cs="Consolas"/>
          <w:color w:val="000000"/>
          <w:sz w:val="18"/>
          <w:szCs w:val="18"/>
        </w:rPr>
        <w:t xml:space="preserve">        System.</w:t>
      </w:r>
      <w:r w:rsidRPr="00DA6CF6">
        <w:rPr>
          <w:rFonts w:ascii="Consolas" w:hAnsi="Consolas" w:cs="Consolas"/>
          <w:b/>
          <w:bCs/>
          <w:i/>
          <w:iCs/>
          <w:color w:val="0000C0"/>
          <w:sz w:val="18"/>
          <w:szCs w:val="18"/>
        </w:rPr>
        <w:t>out</w:t>
      </w:r>
      <w:r w:rsidRPr="00DA6CF6">
        <w:rPr>
          <w:rFonts w:ascii="Consolas" w:hAnsi="Consolas" w:cs="Consolas"/>
          <w:color w:val="000000"/>
          <w:sz w:val="18"/>
          <w:szCs w:val="18"/>
        </w:rPr>
        <w:t>.println(</w:t>
      </w: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.getOutput</w:t>
      </w:r>
      <w:proofErr w:type="gramEnd"/>
      <w:r w:rsidRPr="00DA6CF6">
        <w:rPr>
          <w:rFonts w:ascii="Consolas" w:hAnsi="Consolas" w:cs="Consolas"/>
          <w:color w:val="000000"/>
          <w:sz w:val="18"/>
          <w:szCs w:val="18"/>
        </w:rPr>
        <w:t>());</w:t>
      </w:r>
    </w:p>
    <w:p w14:paraId="58F00949" w14:textId="77777777" w:rsidR="00134F65" w:rsidRPr="00DA6CF6" w:rsidRDefault="00975161" w:rsidP="00975161">
      <w:pPr>
        <w:autoSpaceDE w:val="0"/>
        <w:autoSpaceDN w:val="0"/>
        <w:adjustRightInd w:val="0"/>
        <w:spacing w:after="0" w:line="240" w:lineRule="auto"/>
        <w:rPr>
          <w:rFonts w:ascii="Consolas" w:hAnsi="Consolas" w:cs="Consolas"/>
          <w:color w:val="000000"/>
          <w:sz w:val="18"/>
          <w:szCs w:val="18"/>
        </w:rPr>
      </w:pPr>
      <w:r w:rsidRPr="00DA6CF6">
        <w:rPr>
          <w:rFonts w:ascii="Consolas" w:hAnsi="Consolas" w:cs="Consolas"/>
          <w:color w:val="000000"/>
          <w:sz w:val="18"/>
          <w:szCs w:val="18"/>
        </w:rPr>
        <w:t xml:space="preserve">    }</w:t>
      </w:r>
    </w:p>
    <w:p w14:paraId="0BA1253E" w14:textId="77777777" w:rsidR="00E628B7" w:rsidRDefault="00E628B7" w:rsidP="00975161">
      <w:pPr>
        <w:autoSpaceDE w:val="0"/>
        <w:autoSpaceDN w:val="0"/>
        <w:adjustRightInd w:val="0"/>
        <w:spacing w:after="0" w:line="240" w:lineRule="auto"/>
        <w:rPr>
          <w:rFonts w:ascii="Consolas" w:hAnsi="Consolas" w:cs="Consolas"/>
          <w:color w:val="000000"/>
          <w:sz w:val="16"/>
          <w:szCs w:val="16"/>
        </w:rPr>
      </w:pPr>
    </w:p>
    <w:p w14:paraId="401E6855" w14:textId="77777777" w:rsidR="00C923E4" w:rsidRPr="00C923E4" w:rsidRDefault="00DA6CF6" w:rsidP="00C923E4">
      <w:pPr>
        <w:pStyle w:val="Heading4"/>
        <w:rPr>
          <w:b/>
          <w:i/>
        </w:rPr>
      </w:pPr>
      <w:r>
        <w:rPr>
          <w:b/>
          <w:i/>
        </w:rPr>
        <w:t>File Manipulation</w:t>
      </w:r>
    </w:p>
    <w:p w14:paraId="6995502E" w14:textId="77777777" w:rsidR="00C923E4" w:rsidRDefault="00C923E4" w:rsidP="00C923E4">
      <w:r>
        <w:t xml:space="preserve">The alternative way of generating file output is to simply write files from your external program to the "output" subdirectory of the working directory. Then, you can add the file(s) to the component output in the Java wrapper with </w:t>
      </w:r>
      <w:r w:rsidR="00DA6CF6">
        <w:t xml:space="preserve">a set of commands </w:t>
      </w:r>
      <w:proofErr w:type="gramStart"/>
      <w:r w:rsidR="00DA6CF6">
        <w:t>similar to</w:t>
      </w:r>
      <w:proofErr w:type="gramEnd"/>
      <w:r w:rsidR="00DA6CF6">
        <w:t xml:space="preserve"> those when using the standard output stream.</w:t>
      </w:r>
    </w:p>
    <w:p w14:paraId="2031E39B" w14:textId="77777777" w:rsidR="00DA6CF6" w:rsidRDefault="00DA6CF6" w:rsidP="00C923E4">
      <w:pPr>
        <w:pStyle w:val="NoSpacing"/>
        <w:ind w:left="720"/>
        <w:rPr>
          <w:rFonts w:ascii="Consolas" w:hAnsi="Consolas" w:cs="Consolas"/>
          <w:sz w:val="18"/>
          <w:szCs w:val="18"/>
        </w:rPr>
      </w:pPr>
      <w:r>
        <w:rPr>
          <w:rFonts w:ascii="Consolas" w:hAnsi="Consolas" w:cs="Consolas"/>
          <w:sz w:val="18"/>
          <w:szCs w:val="18"/>
        </w:rPr>
        <w:t>...</w:t>
      </w:r>
    </w:p>
    <w:p w14:paraId="34F5848E" w14:textId="77777777" w:rsidR="00C923E4" w:rsidRDefault="00C923E4" w:rsidP="00C923E4">
      <w:pPr>
        <w:pStyle w:val="NoSpacing"/>
        <w:ind w:left="720"/>
        <w:rPr>
          <w:rFonts w:ascii="Consolas" w:hAnsi="Consolas" w:cs="Consolas"/>
          <w:sz w:val="18"/>
          <w:szCs w:val="18"/>
        </w:rPr>
      </w:pPr>
      <w:r w:rsidRPr="00DA6CF6">
        <w:rPr>
          <w:rFonts w:ascii="Consolas" w:hAnsi="Consolas" w:cs="Consolas"/>
          <w:sz w:val="18"/>
          <w:szCs w:val="18"/>
        </w:rPr>
        <w:t xml:space="preserve">File outputDirectory = </w:t>
      </w:r>
      <w:proofErr w:type="gramStart"/>
      <w:r w:rsidRPr="00DA6CF6">
        <w:rPr>
          <w:rFonts w:ascii="Consolas" w:hAnsi="Consolas" w:cs="Consolas"/>
          <w:sz w:val="18"/>
          <w:szCs w:val="18"/>
        </w:rPr>
        <w:t>this.runExternalMultipleFileOuput</w:t>
      </w:r>
      <w:proofErr w:type="gramEnd"/>
      <w:r w:rsidRPr="00DA6CF6">
        <w:rPr>
          <w:rFonts w:ascii="Consolas" w:hAnsi="Consolas" w:cs="Consolas"/>
          <w:sz w:val="18"/>
          <w:szCs w:val="18"/>
        </w:rPr>
        <w:t>();</w:t>
      </w:r>
    </w:p>
    <w:p w14:paraId="49EB0DDB" w14:textId="77777777" w:rsidR="00DA6CF6" w:rsidRPr="00DA6CF6" w:rsidRDefault="00DA6CF6" w:rsidP="00C923E4">
      <w:pPr>
        <w:pStyle w:val="NoSpacing"/>
        <w:ind w:left="720"/>
        <w:rPr>
          <w:rFonts w:ascii="Consolas" w:hAnsi="Consolas" w:cs="Consolas"/>
          <w:sz w:val="18"/>
          <w:szCs w:val="18"/>
        </w:rPr>
      </w:pPr>
      <w:r>
        <w:rPr>
          <w:rFonts w:ascii="Consolas" w:hAnsi="Consolas" w:cs="Consolas"/>
          <w:sz w:val="18"/>
          <w:szCs w:val="18"/>
        </w:rPr>
        <w:t>File outputFile = outputDirectory + "/MyOutput.txt";</w:t>
      </w:r>
    </w:p>
    <w:p w14:paraId="597F7555" w14:textId="77777777" w:rsidR="00DA6CF6" w:rsidRPr="00DA6CF6" w:rsidRDefault="00DA6CF6" w:rsidP="00DA6CF6">
      <w:pPr>
        <w:autoSpaceDE w:val="0"/>
        <w:autoSpaceDN w:val="0"/>
        <w:adjustRightInd w:val="0"/>
        <w:spacing w:after="0" w:line="240" w:lineRule="auto"/>
        <w:ind w:firstLine="720"/>
        <w:rPr>
          <w:rFonts w:ascii="Consolas" w:hAnsi="Consolas" w:cs="Consolas"/>
          <w:sz w:val="18"/>
          <w:szCs w:val="18"/>
        </w:rPr>
      </w:pPr>
      <w:proofErr w:type="gramStart"/>
      <w:r w:rsidRPr="00DA6CF6">
        <w:rPr>
          <w:rFonts w:ascii="Consolas" w:hAnsi="Consolas" w:cs="Consolas"/>
          <w:b/>
          <w:bCs/>
          <w:color w:val="7F0055"/>
          <w:sz w:val="18"/>
          <w:szCs w:val="18"/>
        </w:rPr>
        <w:t>this</w:t>
      </w:r>
      <w:r w:rsidRPr="00DA6CF6">
        <w:rPr>
          <w:rFonts w:ascii="Consolas" w:hAnsi="Consolas" w:cs="Consolas"/>
          <w:color w:val="000000"/>
          <w:sz w:val="18"/>
          <w:szCs w:val="18"/>
        </w:rPr>
        <w:t>.addOutputFile</w:t>
      </w:r>
      <w:proofErr w:type="gramEnd"/>
      <w:r w:rsidRPr="00DA6CF6">
        <w:rPr>
          <w:rFonts w:ascii="Consolas" w:hAnsi="Consolas" w:cs="Consolas"/>
          <w:color w:val="000000"/>
          <w:sz w:val="18"/>
          <w:szCs w:val="18"/>
        </w:rPr>
        <w:t>(</w:t>
      </w:r>
      <w:r w:rsidRPr="00DA6CF6">
        <w:rPr>
          <w:rFonts w:ascii="Consolas" w:hAnsi="Consolas" w:cs="Consolas"/>
          <w:color w:val="6A3E3E"/>
          <w:sz w:val="18"/>
          <w:szCs w:val="18"/>
        </w:rPr>
        <w:t>output</w:t>
      </w:r>
      <w:r>
        <w:rPr>
          <w:rFonts w:ascii="Consolas" w:hAnsi="Consolas" w:cs="Consolas"/>
          <w:color w:val="6A3E3E"/>
          <w:sz w:val="18"/>
          <w:szCs w:val="18"/>
        </w:rPr>
        <w:t>File</w:t>
      </w:r>
      <w:r w:rsidRPr="00DA6CF6">
        <w:rPr>
          <w:rFonts w:ascii="Consolas" w:hAnsi="Consolas" w:cs="Consolas"/>
          <w:color w:val="000000"/>
          <w:sz w:val="18"/>
          <w:szCs w:val="18"/>
        </w:rPr>
        <w:t xml:space="preserve">, </w:t>
      </w:r>
      <w:r w:rsidRPr="00DA6CF6">
        <w:rPr>
          <w:rFonts w:ascii="Consolas" w:hAnsi="Consolas" w:cs="Consolas"/>
          <w:color w:val="6A3E3E"/>
          <w:sz w:val="18"/>
          <w:szCs w:val="18"/>
        </w:rPr>
        <w:t>nodeIndex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fileIndex</w:t>
      </w:r>
      <w:r w:rsidRPr="00DA6CF6">
        <w:rPr>
          <w:rFonts w:ascii="Consolas" w:hAnsi="Consolas" w:cs="Consolas"/>
          <w:color w:val="000000"/>
          <w:sz w:val="18"/>
          <w:szCs w:val="18"/>
        </w:rPr>
        <w:t xml:space="preserve">, </w:t>
      </w:r>
      <w:r w:rsidRPr="00DA6CF6">
        <w:rPr>
          <w:rFonts w:ascii="Consolas" w:hAnsi="Consolas" w:cs="Consolas"/>
          <w:color w:val="6A3E3E"/>
          <w:sz w:val="18"/>
          <w:szCs w:val="18"/>
        </w:rPr>
        <w:t>fileLabel</w:t>
      </w:r>
      <w:r w:rsidRPr="00DA6CF6">
        <w:rPr>
          <w:rFonts w:ascii="Consolas" w:hAnsi="Consolas" w:cs="Consolas"/>
          <w:color w:val="000000"/>
          <w:sz w:val="18"/>
          <w:szCs w:val="18"/>
        </w:rPr>
        <w:t>);</w:t>
      </w:r>
    </w:p>
    <w:p w14:paraId="09C51181" w14:textId="77777777" w:rsidR="00C923E4" w:rsidRDefault="00C923E4" w:rsidP="00C923E4">
      <w:pPr>
        <w:pStyle w:val="NoSpacing"/>
      </w:pPr>
    </w:p>
    <w:p w14:paraId="683D2A3F" w14:textId="77777777" w:rsidR="00C923E4" w:rsidRDefault="00C923E4" w:rsidP="00C923E4">
      <w:r>
        <w:t xml:space="preserve">The above lines will run the external file and </w:t>
      </w:r>
      <w:r w:rsidR="00DA6CF6">
        <w:t xml:space="preserve">the file "MyOutput.txt" to the </w:t>
      </w:r>
      <w:r>
        <w:t>component output.</w:t>
      </w:r>
    </w:p>
    <w:p w14:paraId="0D8AAF6C" w14:textId="77777777" w:rsidR="00DA6CF6" w:rsidRDefault="00DA6CF6" w:rsidP="00C923E4">
      <w:r>
        <w:t>Any number of files can be added to the output so long as they are defined in the XML Schema Definition.</w:t>
      </w:r>
    </w:p>
    <w:p w14:paraId="1C78715E" w14:textId="77777777" w:rsidR="00436E7E" w:rsidRPr="00436E7E" w:rsidRDefault="00DA6CF6" w:rsidP="00436E7E">
      <w:pPr>
        <w:pStyle w:val="Heading4"/>
      </w:pPr>
      <w:r>
        <w:lastRenderedPageBreak/>
        <w:t>Summary</w:t>
      </w:r>
      <w:r w:rsidR="00C84C2B">
        <w:t xml:space="preserve"> of Methods</w:t>
      </w:r>
    </w:p>
    <w:p w14:paraId="53A1E04A" w14:textId="77777777" w:rsidR="00134F65" w:rsidRPr="00857AC3" w:rsidRDefault="00C84C2B" w:rsidP="00436E7E">
      <w:pPr>
        <w:pStyle w:val="Heading5"/>
      </w:pPr>
      <w:r>
        <w:rPr>
          <w:b/>
          <w:bCs/>
          <w:color w:val="7F0055"/>
        </w:rPr>
        <w:t>public</w:t>
      </w:r>
      <w:r>
        <w:t xml:space="preserve"> </w:t>
      </w:r>
      <w:r>
        <w:rPr>
          <w:b/>
          <w:bCs/>
          <w:color w:val="7F0055"/>
        </w:rPr>
        <w:t>void</w:t>
      </w:r>
      <w:r>
        <w:t xml:space="preserve"> </w:t>
      </w:r>
      <w:proofErr w:type="gramStart"/>
      <w:r w:rsidR="00134F65" w:rsidRPr="00857AC3">
        <w:t>runExternal(</w:t>
      </w:r>
      <w:proofErr w:type="gramEnd"/>
      <w:r w:rsidR="00134F65" w:rsidRPr="00857AC3">
        <w:t>)</w:t>
      </w:r>
    </w:p>
    <w:p w14:paraId="0426591E" w14:textId="77777777" w:rsidR="00402361" w:rsidRPr="00436E7E" w:rsidRDefault="00134F65" w:rsidP="00402361">
      <w:pPr>
        <w:pStyle w:val="NoSpacing"/>
      </w:pPr>
      <w:r>
        <w:t>This method executes the component's program, passing all inputs and options to it via the command-line. The standard output stream of the program is automatically written to th</w:t>
      </w:r>
      <w:r w:rsidR="00436E7E">
        <w:t>e file returned by this method.</w:t>
      </w:r>
    </w:p>
    <w:p w14:paraId="4E358C65" w14:textId="77777777" w:rsidR="00402361" w:rsidRPr="00857AC3" w:rsidRDefault="00C84C2B" w:rsidP="00436E7E">
      <w:pPr>
        <w:pStyle w:val="Heading5"/>
      </w:pPr>
      <w:r>
        <w:rPr>
          <w:b/>
          <w:bCs/>
          <w:color w:val="7F0055"/>
        </w:rPr>
        <w:t>public</w:t>
      </w:r>
      <w:r>
        <w:t xml:space="preserve"> </w:t>
      </w:r>
      <w:r>
        <w:rPr>
          <w:b/>
          <w:bCs/>
          <w:color w:val="7F0055"/>
        </w:rPr>
        <w:t xml:space="preserve">String </w:t>
      </w:r>
      <w:proofErr w:type="gramStart"/>
      <w:r w:rsidR="00402361" w:rsidRPr="00857AC3">
        <w:t>runExternal</w:t>
      </w:r>
      <w:r w:rsidR="00402361">
        <w:t>MultipleFileOutput</w:t>
      </w:r>
      <w:r w:rsidR="00402361" w:rsidRPr="00857AC3">
        <w:t>(</w:t>
      </w:r>
      <w:proofErr w:type="gramEnd"/>
      <w:r w:rsidR="00402361" w:rsidRPr="00857AC3">
        <w:t>)</w:t>
      </w:r>
    </w:p>
    <w:p w14:paraId="7757D6E1" w14:textId="77777777" w:rsidR="00DA6CF6" w:rsidRPr="00C97CAC" w:rsidRDefault="00402361" w:rsidP="00C97CAC">
      <w:pPr>
        <w:pStyle w:val="NoSpacing"/>
      </w:pPr>
      <w:r>
        <w:t xml:space="preserve">This method executes the component's </w:t>
      </w:r>
      <w:r w:rsidR="00DA6CF6">
        <w:t xml:space="preserve">bootstrap program declared in the </w:t>
      </w:r>
      <w:proofErr w:type="gramStart"/>
      <w:r w:rsidR="00DA6CF6">
        <w:t>build.properties</w:t>
      </w:r>
      <w:proofErr w:type="gramEnd"/>
      <w:r w:rsidR="00DA6CF6">
        <w:t xml:space="preserve"> file. When executed, </w:t>
      </w:r>
      <w:r>
        <w:t>all inputs and optio</w:t>
      </w:r>
      <w:r w:rsidR="00DA6CF6">
        <w:t>ns are passed via the command-line to the bootstrap program. The program will then be expected to create</w:t>
      </w:r>
      <w:r>
        <w:t xml:space="preserve"> one or more output files</w:t>
      </w:r>
      <w:r w:rsidR="00DA6CF6">
        <w:t xml:space="preserve"> which are added to the component output.</w:t>
      </w:r>
    </w:p>
    <w:p w14:paraId="7FDB6DEB" w14:textId="77777777" w:rsidR="00C84C2B" w:rsidRPr="00DA6CF6" w:rsidRDefault="00C84C2B" w:rsidP="00C84C2B">
      <w:pPr>
        <w:pStyle w:val="Heading5"/>
        <w:rPr>
          <w:rFonts w:ascii="Consolas" w:hAnsi="Consolas" w:cs="Consolas"/>
          <w:sz w:val="16"/>
          <w:szCs w:val="16"/>
        </w:rPr>
      </w:pPr>
      <w:r>
        <w:rPr>
          <w:b/>
          <w:bCs/>
          <w:color w:val="7F0055"/>
        </w:rPr>
        <w:t>p</w:t>
      </w:r>
      <w:r w:rsidR="00DA6CF6">
        <w:rPr>
          <w:b/>
          <w:bCs/>
          <w:color w:val="7F0055"/>
        </w:rPr>
        <w:t>ublic</w:t>
      </w:r>
      <w:r w:rsidR="00DA6CF6">
        <w:t xml:space="preserve"> </w:t>
      </w:r>
      <w:r w:rsidR="00DA6CF6">
        <w:rPr>
          <w:b/>
          <w:bCs/>
          <w:color w:val="7F0055"/>
        </w:rPr>
        <w:t>void</w:t>
      </w:r>
      <w:r w:rsidR="00DA6CF6">
        <w:t xml:space="preserve"> </w:t>
      </w:r>
      <w:proofErr w:type="gramStart"/>
      <w:r w:rsidR="00DA6CF6">
        <w:t>addOutputFile(</w:t>
      </w:r>
      <w:proofErr w:type="gramEnd"/>
      <w:r w:rsidR="00DA6CF6">
        <w:t xml:space="preserve">File </w:t>
      </w:r>
      <w:r w:rsidR="00DA6CF6">
        <w:rPr>
          <w:color w:val="6A3E3E"/>
        </w:rPr>
        <w:t>file</w:t>
      </w:r>
      <w:r w:rsidR="00DA6CF6">
        <w:t xml:space="preserve">, Integer </w:t>
      </w:r>
      <w:r w:rsidR="00DA6CF6">
        <w:rPr>
          <w:color w:val="6A3E3E"/>
        </w:rPr>
        <w:t>nodeIndex</w:t>
      </w:r>
      <w:r w:rsidR="00DA6CF6">
        <w:t xml:space="preserve">, Integer </w:t>
      </w:r>
      <w:r w:rsidR="00DA6CF6">
        <w:rPr>
          <w:color w:val="6A3E3E"/>
        </w:rPr>
        <w:t>fileIndex</w:t>
      </w:r>
      <w:r w:rsidR="00DA6CF6">
        <w:t xml:space="preserve">, String </w:t>
      </w:r>
      <w:r w:rsidR="00DA6CF6">
        <w:rPr>
          <w:color w:val="6A3E3E"/>
        </w:rPr>
        <w:t>label</w:t>
      </w:r>
      <w:r w:rsidR="00DA6CF6">
        <w:t>)</w:t>
      </w:r>
    </w:p>
    <w:p w14:paraId="2014DE10" w14:textId="77777777" w:rsidR="00C84C2B" w:rsidRDefault="00134F65" w:rsidP="00DA6CF6">
      <w:pPr>
        <w:pStyle w:val="NoSpacing"/>
      </w:pPr>
      <w:r>
        <w:t xml:space="preserve">This method attaches an arbitrary file to the component's output. </w:t>
      </w:r>
      <w:r w:rsidR="00C84C2B">
        <w:t xml:space="preserve">It requires </w:t>
      </w:r>
    </w:p>
    <w:p w14:paraId="5B97D1DE" w14:textId="77777777" w:rsidR="00C84C2B" w:rsidRDefault="00C84C2B" w:rsidP="00C97CAC">
      <w:pPr>
        <w:pStyle w:val="NoSpacing"/>
        <w:ind w:left="720"/>
      </w:pPr>
      <w:r>
        <w:t>file – the output file</w:t>
      </w:r>
    </w:p>
    <w:p w14:paraId="6A5B2B7B" w14:textId="77777777" w:rsidR="00C84C2B" w:rsidRDefault="00C84C2B" w:rsidP="00C97CAC">
      <w:pPr>
        <w:pStyle w:val="NoSpacing"/>
        <w:ind w:left="720"/>
      </w:pPr>
      <w:r>
        <w:t>nodeIndex – the output node index (0 being the first output node)</w:t>
      </w:r>
    </w:p>
    <w:p w14:paraId="469FF4DC" w14:textId="77777777" w:rsidR="00C84C2B" w:rsidRDefault="00C84C2B" w:rsidP="00C97CAC">
      <w:pPr>
        <w:pStyle w:val="NoSpacing"/>
        <w:ind w:left="720"/>
      </w:pPr>
      <w:r>
        <w:t>fileIndex - more than one file may be attached to an output node but usually the relationship is 1 file to 1 output node</w:t>
      </w:r>
    </w:p>
    <w:p w14:paraId="01817A56" w14:textId="77777777" w:rsidR="00C97CAC" w:rsidRPr="007773D1" w:rsidRDefault="00C84C2B" w:rsidP="00C97CAC">
      <w:pPr>
        <w:pStyle w:val="NoSpacing"/>
        <w:ind w:left="720"/>
      </w:pPr>
      <w:r>
        <w:t xml:space="preserve">label – the file label; the </w:t>
      </w:r>
      <w:r w:rsidR="00134F65">
        <w:t xml:space="preserve">most generic </w:t>
      </w:r>
      <w:r>
        <w:t xml:space="preserve">label </w:t>
      </w:r>
      <w:r w:rsidR="00134F65">
        <w:t xml:space="preserve">is </w:t>
      </w:r>
      <w:r w:rsidR="00134F65">
        <w:rPr>
          <w:b/>
        </w:rPr>
        <w:t>file</w:t>
      </w:r>
      <w:r w:rsidR="00134F65">
        <w:t xml:space="preserve">, while more specific types include </w:t>
      </w:r>
      <w:r w:rsidR="00134F65" w:rsidRPr="00F41A4A">
        <w:rPr>
          <w:b/>
        </w:rPr>
        <w:t>student-step</w:t>
      </w:r>
      <w:r w:rsidR="00134F65">
        <w:t xml:space="preserve">, </w:t>
      </w:r>
      <w:r w:rsidR="00134F65" w:rsidRPr="00F41A4A">
        <w:rPr>
          <w:b/>
        </w:rPr>
        <w:t>transaction</w:t>
      </w:r>
      <w:r w:rsidR="00134F65">
        <w:t xml:space="preserve">, </w:t>
      </w:r>
      <w:r w:rsidR="00134F65" w:rsidRPr="00F41A4A">
        <w:rPr>
          <w:b/>
        </w:rPr>
        <w:t>zip</w:t>
      </w:r>
      <w:r w:rsidR="00134F65">
        <w:t xml:space="preserve">, or </w:t>
      </w:r>
      <w:r w:rsidR="00134F65" w:rsidRPr="00F41A4A">
        <w:rPr>
          <w:b/>
        </w:rPr>
        <w:t>image</w:t>
      </w:r>
      <w:r w:rsidR="00134F65" w:rsidRPr="00F41A4A">
        <w:t>.</w:t>
      </w:r>
      <w:r>
        <w:t xml:space="preserve"> </w:t>
      </w:r>
      <w:r w:rsidR="005367FF">
        <w:t xml:space="preserve">See </w:t>
      </w:r>
      <w:r w:rsidR="005367FF" w:rsidRPr="00F54005">
        <w:rPr>
          <w:i/>
        </w:rPr>
        <w:t>File Types</w:t>
      </w:r>
      <w:r w:rsidR="005367FF">
        <w:t xml:space="preserve"> in </w:t>
      </w:r>
      <w:r w:rsidR="005367FF" w:rsidRPr="00F54005">
        <w:rPr>
          <w:b/>
        </w:rPr>
        <w:t xml:space="preserve">Appendix </w:t>
      </w:r>
      <w:r w:rsidR="00F54005">
        <w:rPr>
          <w:b/>
        </w:rPr>
        <w:t>A</w:t>
      </w:r>
      <w:r w:rsidR="005367FF">
        <w:t>.</w:t>
      </w:r>
    </w:p>
    <w:p w14:paraId="5F3EE39F" w14:textId="77777777" w:rsidR="007773D1" w:rsidRDefault="007773D1" w:rsidP="00134F65">
      <w:pPr>
        <w:pStyle w:val="NoSpacing"/>
      </w:pPr>
    </w:p>
    <w:p w14:paraId="0AAF3551" w14:textId="77777777" w:rsidR="00134F65" w:rsidRDefault="00134F65" w:rsidP="00134F65">
      <w:pPr>
        <w:pStyle w:val="NoSpacing"/>
      </w:pPr>
    </w:p>
    <w:p w14:paraId="7E9D083D" w14:textId="77777777" w:rsidR="00134F65" w:rsidRPr="00857AC3" w:rsidRDefault="00134F65" w:rsidP="00134F65">
      <w:pPr>
        <w:pStyle w:val="NoSpacing"/>
        <w:rPr>
          <w:b/>
        </w:rPr>
      </w:pPr>
      <w:proofErr w:type="gramStart"/>
      <w:r w:rsidRPr="00857AC3">
        <w:rPr>
          <w:b/>
        </w:rPr>
        <w:t>getOutput(</w:t>
      </w:r>
      <w:proofErr w:type="gramEnd"/>
      <w:r w:rsidRPr="00857AC3">
        <w:rPr>
          <w:b/>
        </w:rPr>
        <w:t>)</w:t>
      </w:r>
    </w:p>
    <w:p w14:paraId="6952059E" w14:textId="77777777" w:rsidR="004523C7" w:rsidRDefault="00134F65" w:rsidP="004523C7">
      <w:pPr>
        <w:pStyle w:val="NoSpacing"/>
      </w:pPr>
      <w:r>
        <w:t xml:space="preserve">This method produces the </w:t>
      </w:r>
      <w:r w:rsidR="00C97CAC">
        <w:t>program output and component meta-data required by the system to process the workflow</w:t>
      </w:r>
      <w:r>
        <w:t xml:space="preserve">. </w:t>
      </w:r>
      <w:r w:rsidR="004523C7">
        <w:t xml:space="preserve">It should be written to the standard output stream at the end of the </w:t>
      </w:r>
      <w:proofErr w:type="gramStart"/>
      <w:r w:rsidR="00C97CAC">
        <w:t>runComponent(</w:t>
      </w:r>
      <w:proofErr w:type="gramEnd"/>
      <w:r w:rsidR="00C97CAC">
        <w:t>) method which is required by all components except Import components.</w:t>
      </w:r>
    </w:p>
    <w:p w14:paraId="0AAE692D" w14:textId="77777777" w:rsidR="00877CA9" w:rsidRDefault="00877CA9" w:rsidP="00877CA9">
      <w:pPr>
        <w:pStyle w:val="NoSpacing"/>
      </w:pPr>
    </w:p>
    <w:p w14:paraId="6005909A" w14:textId="77777777" w:rsidR="00A3293D" w:rsidRDefault="00682813" w:rsidP="00A3293D">
      <w:pPr>
        <w:pStyle w:val="Heading3"/>
      </w:pPr>
      <w:r>
        <w:t xml:space="preserve">Accessing Options from within the </w:t>
      </w:r>
      <w:r w:rsidR="00DE0D2E">
        <w:t>Component W</w:t>
      </w:r>
      <w:r>
        <w:t>rapper</w:t>
      </w:r>
      <w:r w:rsidR="00DE0D2E">
        <w:t xml:space="preserve"> (Java)</w:t>
      </w:r>
    </w:p>
    <w:p w14:paraId="5089590F" w14:textId="77777777" w:rsidR="00DE0D2E" w:rsidRPr="00DE0D2E" w:rsidRDefault="00DE0D2E" w:rsidP="00DE0D2E">
      <w:r>
        <w:t xml:space="preserve">You may want to access component options </w:t>
      </w:r>
      <w:r w:rsidR="001D1E3A">
        <w:t xml:space="preserve">or inputs </w:t>
      </w:r>
      <w:r>
        <w:t xml:space="preserve">prior to the </w:t>
      </w:r>
      <w:r w:rsidR="001D1E3A">
        <w:t xml:space="preserve">actual </w:t>
      </w:r>
      <w:r>
        <w:t>execution of the bootstrap program. You can access them via built-in method calls in Java. Otherwise, you may access these same options via the command-line arguments passed to the bootstrap program.</w:t>
      </w:r>
    </w:p>
    <w:p w14:paraId="402A6A9E" w14:textId="77777777" w:rsidR="00A3293D" w:rsidRDefault="00DE0D2E" w:rsidP="00A3293D">
      <w:pPr>
        <w:pStyle w:val="Heading4"/>
      </w:pPr>
      <w:r>
        <w:t xml:space="preserve">Example </w:t>
      </w:r>
      <w:r w:rsidR="00A3293D">
        <w:t>XSD Option Definition</w:t>
      </w:r>
    </w:p>
    <w:p w14:paraId="364904E4" w14:textId="77777777" w:rsidR="00A3293D" w:rsidRPr="001C5E90"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1C5E90">
        <w:rPr>
          <w:rFonts w:ascii="Consolas" w:hAnsi="Consolas" w:cs="Consolas"/>
          <w:b/>
          <w:i/>
          <w:iCs/>
          <w:color w:val="2A00FF"/>
          <w:sz w:val="16"/>
          <w:szCs w:val="16"/>
        </w:rPr>
        <w:t>OptionsType</w:t>
      </w:r>
      <w:r>
        <w:rPr>
          <w:rFonts w:ascii="Consolas" w:hAnsi="Consolas" w:cs="Consolas"/>
          <w:i/>
          <w:iCs/>
          <w:color w:val="2A00FF"/>
          <w:sz w:val="16"/>
          <w:szCs w:val="16"/>
        </w:rPr>
        <w:t>"</w:t>
      </w:r>
      <w:r>
        <w:rPr>
          <w:rFonts w:ascii="Consolas" w:hAnsi="Consolas" w:cs="Consolas"/>
          <w:color w:val="008080"/>
          <w:sz w:val="16"/>
          <w:szCs w:val="16"/>
        </w:rPr>
        <w:t>&gt;</w:t>
      </w:r>
    </w:p>
    <w:p w14:paraId="2A4D8256" w14:textId="77777777" w:rsidR="00A3293D" w:rsidRPr="003C32B1"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sz w:val="16"/>
          <w:szCs w:val="16"/>
        </w:rPr>
        <w:t xml:space="preserve"> </w:t>
      </w:r>
      <w:r>
        <w:rPr>
          <w:rFonts w:ascii="Consolas" w:hAnsi="Consolas" w:cs="Consolas"/>
          <w:color w:val="008080"/>
          <w:sz w:val="16"/>
          <w:szCs w:val="16"/>
        </w:rPr>
        <w:t>&gt;</w:t>
      </w:r>
    </w:p>
    <w:p w14:paraId="7A8DD91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i/>
          <w:iCs/>
          <w:color w:val="FF0000"/>
          <w:sz w:val="16"/>
          <w:szCs w:val="16"/>
        </w:rPr>
        <w:t>Default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2ECEE608"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xValidationFolds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sidRPr="00AD4B08">
        <w:rPr>
          <w:rFonts w:ascii="Consolas" w:hAnsi="Consolas" w:cs="Consolas"/>
          <w:b/>
          <w:i/>
          <w:iCs/>
          <w:color w:val="FF0000"/>
          <w:sz w:val="16"/>
          <w:szCs w:val="16"/>
        </w:rPr>
        <w:t>Cross-validation_Folds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sidRPr="00EC0AC9">
        <w:rPr>
          <w:rFonts w:ascii="Consolas" w:hAnsi="Consolas" w:cs="Consolas"/>
          <w:b/>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25B993F"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double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Weight</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1.0</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1F12E5A6" w14:textId="77777777" w:rsidR="00A3293D" w:rsidRDefault="00A3293D" w:rsidP="00A3293D">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9842E3">
        <w:rPr>
          <w:rFonts w:ascii="Consolas" w:hAnsi="Consolas" w:cs="Consolas"/>
          <w:b/>
          <w:i/>
          <w:iCs/>
          <w:color w:val="FF0000"/>
          <w:sz w:val="16"/>
          <w:szCs w:val="16"/>
        </w:rPr>
        <w:t>xs:</w:t>
      </w:r>
      <w:r>
        <w:rPr>
          <w:rFonts w:ascii="Consolas" w:hAnsi="Consolas" w:cs="Consolas"/>
          <w:b/>
          <w:i/>
          <w:iCs/>
          <w:color w:val="FF0000"/>
          <w:sz w:val="16"/>
          <w:szCs w:val="16"/>
        </w:rPr>
        <w:t>boolean</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FF0000"/>
          <w:sz w:val="16"/>
          <w:szCs w:val="16"/>
        </w:rPr>
        <w:t>useSampling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id</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Use_Sampling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default</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i/>
          <w:iCs/>
          <w:color w:val="FF0000"/>
          <w:sz w:val="16"/>
          <w:szCs w:val="16"/>
        </w:rPr>
        <w:t>false</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3300CA07"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xs:all</w:t>
      </w:r>
      <w:proofErr w:type="gramEnd"/>
      <w:r>
        <w:rPr>
          <w:rFonts w:ascii="Consolas" w:hAnsi="Consolas" w:cs="Consolas"/>
          <w:color w:val="008080"/>
          <w:sz w:val="16"/>
          <w:szCs w:val="16"/>
        </w:rPr>
        <w:t>&gt;</w:t>
      </w:r>
    </w:p>
    <w:p w14:paraId="40533547" w14:textId="77777777" w:rsidR="00A3293D" w:rsidRDefault="00A3293D" w:rsidP="00A3293D">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532FAA40" w14:textId="77777777" w:rsidR="00A3293D" w:rsidRDefault="00DE0D2E" w:rsidP="00A3293D">
      <w:pPr>
        <w:pStyle w:val="Heading4"/>
      </w:pPr>
      <w:r>
        <w:t xml:space="preserve">Example </w:t>
      </w:r>
      <w:r w:rsidR="004523C7">
        <w:t xml:space="preserve">Option </w:t>
      </w:r>
      <w:r w:rsidR="00A3293D">
        <w:t>Accessors</w:t>
      </w:r>
    </w:p>
    <w:p w14:paraId="66A341B3"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String model = </w:t>
      </w:r>
      <w:proofErr w:type="gramStart"/>
      <w:r w:rsidRPr="00DE0D2E">
        <w:rPr>
          <w:rFonts w:ascii="Consolas" w:hAnsi="Consolas" w:cs="Consolas"/>
          <w:b/>
          <w:color w:val="1F497D" w:themeColor="text2"/>
          <w:sz w:val="18"/>
          <w:szCs w:val="18"/>
        </w:rPr>
        <w:t>getOptionAsString</w:t>
      </w:r>
      <w:r w:rsidRPr="007815E6">
        <w:rPr>
          <w:rFonts w:ascii="Consolas" w:hAnsi="Consolas" w:cs="Consolas"/>
          <w:sz w:val="18"/>
          <w:szCs w:val="18"/>
        </w:rPr>
        <w:t>( "</w:t>
      </w:r>
      <w:proofErr w:type="gramEnd"/>
      <w:r w:rsidRPr="007815E6">
        <w:rPr>
          <w:rFonts w:ascii="Consolas" w:hAnsi="Consolas" w:cs="Consolas"/>
          <w:sz w:val="18"/>
          <w:szCs w:val="18"/>
        </w:rPr>
        <w:t>model" );</w:t>
      </w:r>
    </w:p>
    <w:p w14:paraId="201C51D0"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Integer xValidationFolds = </w:t>
      </w:r>
      <w:proofErr w:type="gramStart"/>
      <w:r w:rsidRPr="00DE0D2E">
        <w:rPr>
          <w:rFonts w:ascii="Consolas" w:hAnsi="Consolas" w:cs="Consolas"/>
          <w:b/>
          <w:color w:val="1F497D" w:themeColor="text2"/>
          <w:sz w:val="18"/>
          <w:szCs w:val="18"/>
        </w:rPr>
        <w:t>getOptionAsInteger</w:t>
      </w:r>
      <w:r w:rsidRPr="007815E6">
        <w:rPr>
          <w:rFonts w:ascii="Consolas" w:hAnsi="Consolas" w:cs="Consolas"/>
          <w:sz w:val="18"/>
          <w:szCs w:val="18"/>
        </w:rPr>
        <w:t>( "</w:t>
      </w:r>
      <w:proofErr w:type="gramEnd"/>
      <w:r w:rsidRPr="007815E6">
        <w:rPr>
          <w:rFonts w:ascii="Consolas" w:hAnsi="Consolas" w:cs="Consolas"/>
          <w:sz w:val="18"/>
          <w:szCs w:val="18"/>
        </w:rPr>
        <w:t>xValidationFolds" );</w:t>
      </w:r>
    </w:p>
    <w:p w14:paraId="797B4D9C" w14:textId="77777777" w:rsidR="00A3293D" w:rsidRPr="007815E6" w:rsidRDefault="00A3293D" w:rsidP="00A3293D">
      <w:pPr>
        <w:pStyle w:val="NoSpacing"/>
        <w:rPr>
          <w:rFonts w:ascii="Consolas" w:hAnsi="Consolas" w:cs="Consolas"/>
          <w:sz w:val="18"/>
          <w:szCs w:val="18"/>
        </w:rPr>
      </w:pPr>
      <w:r w:rsidRPr="007815E6">
        <w:rPr>
          <w:rFonts w:ascii="Consolas" w:hAnsi="Consolas" w:cs="Consolas"/>
          <w:sz w:val="18"/>
          <w:szCs w:val="18"/>
        </w:rPr>
        <w:t xml:space="preserve">Double weight = </w:t>
      </w:r>
      <w:proofErr w:type="gramStart"/>
      <w:r w:rsidRPr="00DE0D2E">
        <w:rPr>
          <w:rFonts w:ascii="Consolas" w:hAnsi="Consolas" w:cs="Consolas"/>
          <w:b/>
          <w:color w:val="1F497D" w:themeColor="text2"/>
          <w:sz w:val="18"/>
          <w:szCs w:val="18"/>
        </w:rPr>
        <w:t>getOptionAsDouble</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weight"</w:t>
      </w:r>
      <w:r w:rsidR="001D1E3A">
        <w:rPr>
          <w:rFonts w:ascii="Consolas" w:hAnsi="Consolas" w:cs="Consolas"/>
          <w:sz w:val="18"/>
          <w:szCs w:val="18"/>
        </w:rPr>
        <w:t xml:space="preserve"> </w:t>
      </w:r>
      <w:r w:rsidRPr="007815E6">
        <w:rPr>
          <w:rFonts w:ascii="Consolas" w:hAnsi="Consolas" w:cs="Consolas"/>
          <w:sz w:val="18"/>
          <w:szCs w:val="18"/>
        </w:rPr>
        <w:t>);</w:t>
      </w:r>
    </w:p>
    <w:p w14:paraId="0A5D4A98" w14:textId="77777777" w:rsidR="00A3293D" w:rsidRDefault="00A3293D" w:rsidP="00A3293D">
      <w:pPr>
        <w:pStyle w:val="NoSpacing"/>
      </w:pPr>
      <w:r w:rsidRPr="007815E6">
        <w:rPr>
          <w:rFonts w:ascii="Consolas" w:hAnsi="Consolas" w:cs="Consolas"/>
          <w:sz w:val="18"/>
          <w:szCs w:val="18"/>
        </w:rPr>
        <w:t xml:space="preserve">Boolean useSampling = </w:t>
      </w:r>
      <w:proofErr w:type="gramStart"/>
      <w:r w:rsidRPr="00DE0D2E">
        <w:rPr>
          <w:rFonts w:ascii="Consolas" w:hAnsi="Consolas" w:cs="Consolas"/>
          <w:b/>
          <w:color w:val="1F497D" w:themeColor="text2"/>
          <w:sz w:val="18"/>
          <w:szCs w:val="18"/>
        </w:rPr>
        <w:t>getOptionAsBoolean</w:t>
      </w:r>
      <w:r w:rsidRPr="007815E6">
        <w:rPr>
          <w:rFonts w:ascii="Consolas" w:hAnsi="Consolas" w:cs="Consolas"/>
          <w:sz w:val="18"/>
          <w:szCs w:val="18"/>
        </w:rPr>
        <w:t>(</w:t>
      </w:r>
      <w:r w:rsidR="001D1E3A">
        <w:rPr>
          <w:rFonts w:ascii="Consolas" w:hAnsi="Consolas" w:cs="Consolas"/>
          <w:sz w:val="18"/>
          <w:szCs w:val="18"/>
        </w:rPr>
        <w:t xml:space="preserve"> </w:t>
      </w:r>
      <w:r w:rsidRPr="007815E6">
        <w:rPr>
          <w:rFonts w:ascii="Consolas" w:hAnsi="Consolas" w:cs="Consolas"/>
          <w:sz w:val="18"/>
          <w:szCs w:val="18"/>
        </w:rPr>
        <w:t>"</w:t>
      </w:r>
      <w:proofErr w:type="gramEnd"/>
      <w:r w:rsidRPr="007815E6">
        <w:rPr>
          <w:rFonts w:ascii="Consolas" w:hAnsi="Consolas" w:cs="Consolas"/>
          <w:sz w:val="18"/>
          <w:szCs w:val="18"/>
        </w:rPr>
        <w:t>useSampling"</w:t>
      </w:r>
      <w:r w:rsidR="001D1E3A">
        <w:rPr>
          <w:rFonts w:ascii="Consolas" w:hAnsi="Consolas" w:cs="Consolas"/>
          <w:sz w:val="18"/>
          <w:szCs w:val="18"/>
        </w:rPr>
        <w:t xml:space="preserve"> </w:t>
      </w:r>
      <w:r w:rsidRPr="007815E6">
        <w:rPr>
          <w:rFonts w:ascii="Consolas" w:hAnsi="Consolas" w:cs="Consolas"/>
          <w:sz w:val="18"/>
          <w:szCs w:val="18"/>
        </w:rPr>
        <w:t>);</w:t>
      </w:r>
    </w:p>
    <w:p w14:paraId="38035281" w14:textId="77777777" w:rsidR="00A3293D" w:rsidRDefault="00682813" w:rsidP="00A3293D">
      <w:pPr>
        <w:pStyle w:val="Heading3"/>
      </w:pPr>
      <w:r>
        <w:t xml:space="preserve">Accessing </w:t>
      </w:r>
      <w:r w:rsidR="00A3293D">
        <w:t>Input</w:t>
      </w:r>
      <w:r>
        <w:t>s from within the Java wrapper</w:t>
      </w:r>
    </w:p>
    <w:p w14:paraId="7280FBEC" w14:textId="77777777" w:rsidR="001D1E3A" w:rsidRDefault="001D1E3A" w:rsidP="001D1E3A">
      <w:pPr>
        <w:rPr>
          <w:rFonts w:ascii="Consolas" w:hAnsi="Consolas" w:cs="Consolas"/>
          <w:b/>
          <w:bCs/>
          <w:color w:val="7F0055"/>
          <w:sz w:val="18"/>
          <w:szCs w:val="18"/>
        </w:rPr>
      </w:pPr>
    </w:p>
    <w:p w14:paraId="594D7D80" w14:textId="77777777" w:rsidR="001D1E3A" w:rsidRDefault="001D1E3A" w:rsidP="001D1E3A">
      <w:pPr>
        <w:rPr>
          <w:rFonts w:ascii="Consolas" w:hAnsi="Consolas" w:cs="Consolas"/>
          <w:color w:val="000000"/>
          <w:sz w:val="18"/>
          <w:szCs w:val="18"/>
        </w:rPr>
      </w:pPr>
      <w:r w:rsidRPr="001D1E3A">
        <w:rPr>
          <w:rFonts w:ascii="Consolas" w:hAnsi="Consolas" w:cs="Consolas"/>
          <w:b/>
          <w:bCs/>
          <w:color w:val="7F0055"/>
          <w:sz w:val="18"/>
          <w:szCs w:val="18"/>
        </w:rPr>
        <w:lastRenderedPageBreak/>
        <w:t>protected</w:t>
      </w:r>
      <w:r w:rsidRPr="001D1E3A">
        <w:rPr>
          <w:rFonts w:ascii="Consolas" w:hAnsi="Consolas" w:cs="Consolas"/>
          <w:color w:val="000000"/>
          <w:sz w:val="18"/>
          <w:szCs w:val="18"/>
        </w:rPr>
        <w:t xml:space="preserve"> File </w:t>
      </w:r>
      <w:proofErr w:type="gramStart"/>
      <w:r w:rsidRPr="001D1E3A">
        <w:rPr>
          <w:rFonts w:ascii="Consolas" w:hAnsi="Consolas" w:cs="Consolas"/>
          <w:color w:val="000000"/>
          <w:sz w:val="18"/>
          <w:szCs w:val="18"/>
        </w:rPr>
        <w:t>getAttachment(</w:t>
      </w:r>
      <w:proofErr w:type="gramEnd"/>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nodeIndex</w:t>
      </w:r>
      <w:r w:rsidRPr="001D1E3A">
        <w:rPr>
          <w:rFonts w:ascii="Consolas" w:hAnsi="Consolas" w:cs="Consolas"/>
          <w:color w:val="000000"/>
          <w:sz w:val="18"/>
          <w:szCs w:val="18"/>
        </w:rPr>
        <w:t xml:space="preserve">, </w:t>
      </w:r>
      <w:r w:rsidRPr="001D1E3A">
        <w:rPr>
          <w:rFonts w:ascii="Consolas" w:hAnsi="Consolas" w:cs="Consolas"/>
          <w:b/>
          <w:bCs/>
          <w:color w:val="7F0055"/>
          <w:sz w:val="18"/>
          <w:szCs w:val="18"/>
        </w:rPr>
        <w:t>int</w:t>
      </w:r>
      <w:r w:rsidRPr="001D1E3A">
        <w:rPr>
          <w:rFonts w:ascii="Consolas" w:hAnsi="Consolas" w:cs="Consolas"/>
          <w:color w:val="000000"/>
          <w:sz w:val="18"/>
          <w:szCs w:val="18"/>
        </w:rPr>
        <w:t xml:space="preserve"> </w:t>
      </w:r>
      <w:r w:rsidRPr="001D1E3A">
        <w:rPr>
          <w:rFonts w:ascii="Consolas" w:hAnsi="Consolas" w:cs="Consolas"/>
          <w:color w:val="6A3E3E"/>
          <w:sz w:val="18"/>
          <w:szCs w:val="18"/>
        </w:rPr>
        <w:t>fileIndex</w:t>
      </w:r>
      <w:r w:rsidRPr="001D1E3A">
        <w:rPr>
          <w:rFonts w:ascii="Consolas" w:hAnsi="Consolas" w:cs="Consolas"/>
          <w:color w:val="000000"/>
          <w:sz w:val="18"/>
          <w:szCs w:val="18"/>
        </w:rPr>
        <w:t>)</w:t>
      </w:r>
    </w:p>
    <w:p w14:paraId="0CD47F9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nodeIndex – the input node index (0 is the first)</w:t>
      </w:r>
    </w:p>
    <w:p w14:paraId="4F2F0FB4" w14:textId="77777777" w:rsidR="001D1E3A" w:rsidRDefault="001D1E3A" w:rsidP="001D1E3A">
      <w:pPr>
        <w:spacing w:after="0" w:line="240" w:lineRule="auto"/>
        <w:ind w:left="720"/>
        <w:contextualSpacing/>
        <w:rPr>
          <w:rFonts w:ascii="Consolas" w:hAnsi="Consolas" w:cs="Consolas"/>
          <w:color w:val="000000"/>
          <w:sz w:val="18"/>
          <w:szCs w:val="18"/>
        </w:rPr>
      </w:pPr>
      <w:r>
        <w:rPr>
          <w:rFonts w:ascii="Consolas" w:hAnsi="Consolas" w:cs="Consolas"/>
          <w:color w:val="000000"/>
          <w:sz w:val="18"/>
          <w:szCs w:val="18"/>
        </w:rPr>
        <w:t>fileIndex – the file index of the file associated with the given input node</w:t>
      </w:r>
    </w:p>
    <w:p w14:paraId="5B7A5C68" w14:textId="77777777" w:rsidR="001D1E3A" w:rsidRPr="001D1E3A" w:rsidRDefault="001D1E3A" w:rsidP="001D1E3A"/>
    <w:p w14:paraId="0037F0D4" w14:textId="77777777" w:rsidR="00A3293D" w:rsidRPr="0057679E" w:rsidRDefault="001D1E3A" w:rsidP="00A3293D">
      <w:pPr>
        <w:pStyle w:val="Heading4"/>
      </w:pPr>
      <w:r>
        <w:t>Example</w:t>
      </w:r>
      <w:r w:rsidR="00A3293D">
        <w:t xml:space="preserve"> XSD InputData Definition</w:t>
      </w:r>
    </w:p>
    <w:p w14:paraId="7D1EAFD5" w14:textId="77777777" w:rsidR="00A3293D" w:rsidRDefault="00A3293D" w:rsidP="00A3293D">
      <w:pPr>
        <w:autoSpaceDE w:val="0"/>
        <w:autoSpaceDN w:val="0"/>
        <w:adjustRightInd w:val="0"/>
        <w:spacing w:after="0" w:line="240" w:lineRule="auto"/>
        <w:rPr>
          <w:rFonts w:ascii="Consolas" w:hAnsi="Consolas" w:cs="Consolas"/>
          <w:sz w:val="16"/>
          <w:szCs w:val="16"/>
        </w:rPr>
      </w:pPr>
      <w:proofErr w:type="gramStart"/>
      <w:r>
        <w:rPr>
          <w:rFonts w:ascii="Consolas" w:hAnsi="Consolas" w:cs="Consolas"/>
          <w:color w:val="3F7F7F"/>
          <w:sz w:val="16"/>
          <w:szCs w:val="16"/>
          <w:highlight w:val="lightGray"/>
        </w:rPr>
        <w:t>xs:complexType</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Pr>
          <w:rFonts w:ascii="Consolas" w:hAnsi="Consolas" w:cs="Consolas"/>
          <w:b/>
          <w:i/>
          <w:iCs/>
          <w:color w:val="2A00FF"/>
          <w:sz w:val="16"/>
          <w:szCs w:val="16"/>
        </w:rPr>
        <w:t>InputData</w:t>
      </w:r>
      <w:r>
        <w:rPr>
          <w:rFonts w:ascii="Consolas" w:hAnsi="Consolas" w:cs="Consolas"/>
          <w:i/>
          <w:iCs/>
          <w:color w:val="2A00FF"/>
          <w:sz w:val="16"/>
          <w:szCs w:val="16"/>
        </w:rPr>
        <w:t>"</w:t>
      </w:r>
      <w:r>
        <w:rPr>
          <w:rFonts w:ascii="Consolas" w:hAnsi="Consolas" w:cs="Consolas"/>
          <w:color w:val="008080"/>
          <w:sz w:val="16"/>
          <w:szCs w:val="16"/>
        </w:rPr>
        <w:t>&gt;</w:t>
      </w:r>
    </w:p>
    <w:p w14:paraId="1D4C6EC6"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1842757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sz w:val="16"/>
          <w:szCs w:val="16"/>
        </w:rPr>
        <w:t xml:space="preserve"> </w:t>
      </w:r>
      <w:r>
        <w:rPr>
          <w:rFonts w:ascii="Consolas" w:hAnsi="Consolas" w:cs="Consolas"/>
          <w:color w:val="7F007F"/>
          <w:sz w:val="16"/>
          <w:szCs w:val="16"/>
        </w:rPr>
        <w:t>base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2A00FF"/>
          <w:sz w:val="16"/>
          <w:szCs w:val="16"/>
        </w:rPr>
        <w:t>InputContainer</w:t>
      </w:r>
      <w:r>
        <w:rPr>
          <w:rFonts w:ascii="Consolas" w:hAnsi="Consolas" w:cs="Consolas"/>
          <w:i/>
          <w:iCs/>
          <w:color w:val="2A00FF"/>
          <w:sz w:val="16"/>
          <w:szCs w:val="16"/>
        </w:rPr>
        <w:t>"</w:t>
      </w:r>
      <w:r>
        <w:rPr>
          <w:rFonts w:ascii="Consolas" w:hAnsi="Consolas" w:cs="Consolas"/>
          <w:color w:val="008080"/>
          <w:sz w:val="16"/>
          <w:szCs w:val="16"/>
        </w:rPr>
        <w:t>&gt;</w:t>
      </w:r>
    </w:p>
    <w:p w14:paraId="48A1911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79486CBB"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xs:string</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model</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6A803D6A"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xs:integer</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Pr="00F53E4F">
        <w:rPr>
          <w:rFonts w:ascii="Consolas" w:hAnsi="Consolas" w:cs="Consolas"/>
          <w:b/>
          <w:i/>
          <w:iCs/>
          <w:color w:val="FF0000"/>
          <w:sz w:val="16"/>
          <w:szCs w:val="16"/>
        </w:rPr>
        <w:t>xValidationCrossFolds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54C0F289"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xs:sequence</w:t>
      </w:r>
      <w:proofErr w:type="gramEnd"/>
      <w:r>
        <w:rPr>
          <w:rFonts w:ascii="Consolas" w:hAnsi="Consolas" w:cs="Consolas"/>
          <w:color w:val="008080"/>
          <w:sz w:val="16"/>
          <w:szCs w:val="16"/>
        </w:rPr>
        <w:t>&gt;</w:t>
      </w:r>
    </w:p>
    <w:p w14:paraId="0925423F"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xs:extension</w:t>
      </w:r>
      <w:proofErr w:type="gramEnd"/>
      <w:r>
        <w:rPr>
          <w:rFonts w:ascii="Consolas" w:hAnsi="Consolas" w:cs="Consolas"/>
          <w:color w:val="008080"/>
          <w:sz w:val="16"/>
          <w:szCs w:val="16"/>
        </w:rPr>
        <w:t>&gt;</w:t>
      </w:r>
    </w:p>
    <w:p w14:paraId="756B2182" w14:textId="77777777" w:rsidR="00A3293D" w:rsidRDefault="00A3293D" w:rsidP="00A3293D">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xs:complexContent</w:t>
      </w:r>
      <w:proofErr w:type="gramEnd"/>
      <w:r>
        <w:rPr>
          <w:rFonts w:ascii="Consolas" w:hAnsi="Consolas" w:cs="Consolas"/>
          <w:color w:val="008080"/>
          <w:sz w:val="16"/>
          <w:szCs w:val="16"/>
        </w:rPr>
        <w:t>&gt;</w:t>
      </w:r>
    </w:p>
    <w:p w14:paraId="29F16207" w14:textId="77777777" w:rsidR="00A3293D" w:rsidRDefault="00A3293D" w:rsidP="00A3293D">
      <w:pPr>
        <w:autoSpaceDE w:val="0"/>
        <w:autoSpaceDN w:val="0"/>
        <w:adjustRightInd w:val="0"/>
        <w:spacing w:after="0" w:line="240" w:lineRule="auto"/>
      </w:pPr>
      <w:r>
        <w:rPr>
          <w:rFonts w:ascii="Consolas" w:hAnsi="Consolas" w:cs="Consolas"/>
          <w:color w:val="008080"/>
          <w:sz w:val="16"/>
          <w:szCs w:val="16"/>
        </w:rPr>
        <w:t>&lt;/</w:t>
      </w:r>
      <w:proofErr w:type="gramStart"/>
      <w:r>
        <w:rPr>
          <w:rFonts w:ascii="Consolas" w:hAnsi="Consolas" w:cs="Consolas"/>
          <w:color w:val="3F7F7F"/>
          <w:sz w:val="16"/>
          <w:szCs w:val="16"/>
          <w:highlight w:val="lightGray"/>
        </w:rPr>
        <w:t>xs:complexType</w:t>
      </w:r>
      <w:proofErr w:type="gramEnd"/>
      <w:r>
        <w:rPr>
          <w:rFonts w:ascii="Consolas" w:hAnsi="Consolas" w:cs="Consolas"/>
          <w:color w:val="008080"/>
          <w:sz w:val="16"/>
          <w:szCs w:val="16"/>
        </w:rPr>
        <w:t>&gt;</w:t>
      </w:r>
    </w:p>
    <w:p w14:paraId="2C4A6C4E" w14:textId="77777777" w:rsidR="00A3293D" w:rsidRDefault="001D1E3A" w:rsidP="00A3293D">
      <w:pPr>
        <w:pStyle w:val="Heading4"/>
      </w:pPr>
      <w:r>
        <w:t xml:space="preserve">Example </w:t>
      </w:r>
      <w:r w:rsidR="004523C7">
        <w:t>Input</w:t>
      </w:r>
      <w:r>
        <w:t xml:space="preserve"> Accessors</w:t>
      </w:r>
    </w:p>
    <w:p w14:paraId="3E29A3EF" w14:textId="77777777" w:rsidR="001D1E3A" w:rsidRPr="001D1E3A" w:rsidRDefault="001D1E3A" w:rsidP="001D1E3A">
      <w:pPr>
        <w:spacing w:after="0" w:line="240" w:lineRule="auto"/>
        <w:ind w:left="720"/>
        <w:contextualSpacing/>
        <w:rPr>
          <w:sz w:val="18"/>
          <w:szCs w:val="18"/>
        </w:rPr>
      </w:pPr>
    </w:p>
    <w:p w14:paraId="5E82D91F"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inputFile0 = </w:t>
      </w:r>
      <w:proofErr w:type="gramStart"/>
      <w:r w:rsidRPr="004523C7">
        <w:rPr>
          <w:rFonts w:ascii="Consolas" w:hAnsi="Consolas" w:cs="Consolas"/>
          <w:b/>
          <w:color w:val="000000"/>
          <w:sz w:val="18"/>
          <w:szCs w:val="18"/>
          <w:highlight w:val="lightGray"/>
        </w:rPr>
        <w:t>getAttachment</w:t>
      </w:r>
      <w:r w:rsidR="001D1E3A">
        <w:rPr>
          <w:rFonts w:ascii="Consolas" w:hAnsi="Consolas" w:cs="Consolas"/>
          <w:color w:val="000000"/>
          <w:sz w:val="18"/>
          <w:szCs w:val="18"/>
          <w:highlight w:val="lightGray"/>
        </w:rPr>
        <w:t>(</w:t>
      </w:r>
      <w:proofErr w:type="gramEnd"/>
      <w:r w:rsidR="001D1E3A">
        <w:rPr>
          <w:rFonts w:ascii="Consolas" w:hAnsi="Consolas" w:cs="Consolas"/>
          <w:color w:val="000000"/>
          <w:sz w:val="18"/>
          <w:szCs w:val="18"/>
          <w:highlight w:val="lightGray"/>
        </w:rPr>
        <w:t>nodeIndex, fileIndex</w:t>
      </w:r>
      <w:r>
        <w:rPr>
          <w:rFonts w:ascii="Consolas" w:hAnsi="Consolas" w:cs="Consolas"/>
          <w:color w:val="000000"/>
          <w:sz w:val="18"/>
          <w:szCs w:val="18"/>
          <w:highlight w:val="lightGray"/>
        </w:rPr>
        <w:t>);</w:t>
      </w:r>
    </w:p>
    <w:p w14:paraId="5CD0572C" w14:textId="77777777" w:rsidR="004523C7" w:rsidRDefault="004523C7" w:rsidP="00A3293D">
      <w:pPr>
        <w:autoSpaceDE w:val="0"/>
        <w:autoSpaceDN w:val="0"/>
        <w:adjustRightInd w:val="0"/>
        <w:spacing w:after="0" w:line="240" w:lineRule="auto"/>
        <w:rPr>
          <w:rFonts w:ascii="Consolas" w:hAnsi="Consolas" w:cs="Consolas"/>
          <w:color w:val="000000"/>
          <w:sz w:val="18"/>
          <w:szCs w:val="18"/>
          <w:highlight w:val="lightGray"/>
        </w:rPr>
      </w:pPr>
      <w:r>
        <w:rPr>
          <w:rFonts w:ascii="Consolas" w:hAnsi="Consolas" w:cs="Consolas"/>
          <w:color w:val="000000"/>
          <w:sz w:val="18"/>
          <w:szCs w:val="18"/>
          <w:highlight w:val="lightGray"/>
        </w:rPr>
        <w:t xml:space="preserve">File inputFile1 = </w:t>
      </w:r>
      <w:proofErr w:type="gramStart"/>
      <w:r w:rsidRPr="004523C7">
        <w:rPr>
          <w:rFonts w:ascii="Consolas" w:hAnsi="Consolas" w:cs="Consolas"/>
          <w:b/>
          <w:color w:val="000000"/>
          <w:sz w:val="18"/>
          <w:szCs w:val="18"/>
          <w:highlight w:val="lightGray"/>
        </w:rPr>
        <w:t>getAttachment</w:t>
      </w:r>
      <w:r>
        <w:rPr>
          <w:rFonts w:ascii="Consolas" w:hAnsi="Consolas" w:cs="Consolas"/>
          <w:color w:val="000000"/>
          <w:sz w:val="18"/>
          <w:szCs w:val="18"/>
          <w:highlight w:val="lightGray"/>
        </w:rPr>
        <w:t>(</w:t>
      </w:r>
      <w:proofErr w:type="gramEnd"/>
      <w:r>
        <w:rPr>
          <w:rFonts w:ascii="Consolas" w:hAnsi="Consolas" w:cs="Consolas"/>
          <w:color w:val="000000"/>
          <w:sz w:val="18"/>
          <w:szCs w:val="18"/>
          <w:highlight w:val="lightGray"/>
        </w:rPr>
        <w:t>1);</w:t>
      </w:r>
    </w:p>
    <w:p w14:paraId="3FAD15D1" w14:textId="77777777" w:rsidR="00A3293D" w:rsidRPr="0057679E" w:rsidRDefault="00A3293D" w:rsidP="00A3293D">
      <w:pPr>
        <w:autoSpaceDE w:val="0"/>
        <w:autoSpaceDN w:val="0"/>
        <w:adjustRightInd w:val="0"/>
        <w:spacing w:after="0" w:line="240" w:lineRule="auto"/>
        <w:rPr>
          <w:rFonts w:ascii="Consolas" w:hAnsi="Consolas" w:cs="Consolas"/>
          <w:sz w:val="18"/>
          <w:szCs w:val="18"/>
        </w:rPr>
      </w:pPr>
      <w:r w:rsidRPr="0057679E">
        <w:rPr>
          <w:rFonts w:ascii="Consolas" w:hAnsi="Consolas" w:cs="Consolas"/>
          <w:color w:val="000000"/>
          <w:sz w:val="18"/>
          <w:szCs w:val="18"/>
          <w:highlight w:val="lightGray"/>
        </w:rPr>
        <w:t>String</w:t>
      </w:r>
      <w:r w:rsidRPr="0057679E">
        <w:rPr>
          <w:rFonts w:ascii="Consolas" w:hAnsi="Consolas" w:cs="Consolas"/>
          <w:color w:val="000000"/>
          <w:sz w:val="18"/>
          <w:szCs w:val="18"/>
        </w:rPr>
        <w:t xml:space="preserve"> </w:t>
      </w:r>
      <w:r w:rsidRPr="0057679E">
        <w:rPr>
          <w:rFonts w:ascii="Consolas" w:hAnsi="Consolas" w:cs="Consolas"/>
          <w:color w:val="6A3E3E"/>
          <w:sz w:val="18"/>
          <w:szCs w:val="18"/>
        </w:rPr>
        <w:t>model</w:t>
      </w:r>
      <w:r w:rsidRPr="0057679E">
        <w:rPr>
          <w:rFonts w:ascii="Consolas" w:hAnsi="Consolas" w:cs="Consolas"/>
          <w:color w:val="000000"/>
          <w:sz w:val="18"/>
          <w:szCs w:val="18"/>
        </w:rPr>
        <w:t xml:space="preserve"> = </w:t>
      </w:r>
      <w:proofErr w:type="gramStart"/>
      <w:r w:rsidRPr="004523C7">
        <w:rPr>
          <w:rFonts w:ascii="Consolas" w:hAnsi="Consolas" w:cs="Consolas"/>
          <w:b/>
          <w:color w:val="000000"/>
          <w:sz w:val="18"/>
          <w:szCs w:val="18"/>
        </w:rPr>
        <w:t>getInputAsString</w:t>
      </w:r>
      <w:r w:rsidRPr="0057679E">
        <w:rPr>
          <w:rFonts w:ascii="Consolas" w:hAnsi="Consolas" w:cs="Consolas"/>
          <w:color w:val="000000"/>
          <w:sz w:val="18"/>
          <w:szCs w:val="18"/>
        </w:rPr>
        <w:t>(</w:t>
      </w:r>
      <w:proofErr w:type="gramEnd"/>
      <w:r w:rsidR="004523C7">
        <w:rPr>
          <w:rFonts w:ascii="Consolas" w:hAnsi="Consolas" w:cs="Consolas"/>
          <w:color w:val="000000"/>
          <w:sz w:val="18"/>
          <w:szCs w:val="18"/>
        </w:rPr>
        <w:t xml:space="preserve">fileIndex, </w:t>
      </w:r>
      <w:r w:rsidRPr="0057679E">
        <w:rPr>
          <w:rFonts w:ascii="Consolas" w:hAnsi="Consolas" w:cs="Consolas"/>
          <w:color w:val="2A00FF"/>
          <w:sz w:val="18"/>
          <w:szCs w:val="18"/>
        </w:rPr>
        <w:t>"model"</w:t>
      </w:r>
      <w:r w:rsidRPr="0057679E">
        <w:rPr>
          <w:rFonts w:ascii="Consolas" w:hAnsi="Consolas" w:cs="Consolas"/>
          <w:color w:val="000000"/>
          <w:sz w:val="18"/>
          <w:szCs w:val="18"/>
        </w:rPr>
        <w:t>);</w:t>
      </w:r>
    </w:p>
    <w:p w14:paraId="6E2ABCCD" w14:textId="77777777" w:rsidR="00E56E3A" w:rsidRDefault="00E56E3A" w:rsidP="002A2E63">
      <w:pPr>
        <w:pStyle w:val="Heading2"/>
      </w:pPr>
      <w:bookmarkStart w:id="31" w:name="_Toc508010933"/>
      <w:r>
        <w:t xml:space="preserve">Error </w:t>
      </w:r>
      <w:r w:rsidR="002F548E">
        <w:t>Handling</w:t>
      </w:r>
      <w:bookmarkEnd w:id="31"/>
    </w:p>
    <w:p w14:paraId="789A086B" w14:textId="77777777" w:rsidR="003969DC" w:rsidRDefault="001E411A" w:rsidP="003969DC">
      <w:pPr>
        <w:pStyle w:val="Heading4"/>
      </w:pPr>
      <w:r>
        <w:t>Error</w:t>
      </w:r>
      <w:r w:rsidR="003969DC">
        <w:t xml:space="preserve"> Stream</w:t>
      </w:r>
    </w:p>
    <w:p w14:paraId="4841EC21" w14:textId="1120942F" w:rsidR="00E56E3A" w:rsidRDefault="00466A28" w:rsidP="00E56E3A">
      <w:r>
        <w:t>When a component executes a program, it reads from the</w:t>
      </w:r>
      <w:r w:rsidR="00E56E3A">
        <w:t xml:space="preserve"> </w:t>
      </w:r>
      <w:r w:rsidR="00E56E3A" w:rsidRPr="003969DC">
        <w:rPr>
          <w:i/>
        </w:rPr>
        <w:t>stderr</w:t>
      </w:r>
      <w:r w:rsidR="00E56E3A">
        <w:t xml:space="preserve"> stream. </w:t>
      </w:r>
      <w:r>
        <w:t xml:space="preserve">If any error messages exist, they are </w:t>
      </w:r>
      <w:r w:rsidR="002F548E">
        <w:t xml:space="preserve">passed pack </w:t>
      </w:r>
      <w:r>
        <w:t xml:space="preserve">through the </w:t>
      </w:r>
      <w:r w:rsidR="002F548E">
        <w:t xml:space="preserve">wrapper </w:t>
      </w:r>
      <w:r>
        <w:t xml:space="preserve">and </w:t>
      </w:r>
      <w:r w:rsidR="002F548E">
        <w:t>presented to</w:t>
      </w:r>
      <w:r w:rsidR="00E56E3A">
        <w:t xml:space="preserve"> the user </w:t>
      </w:r>
      <w:r>
        <w:t xml:space="preserve">on </w:t>
      </w:r>
      <w:r w:rsidR="002F548E">
        <w:t xml:space="preserve">the </w:t>
      </w:r>
      <w:r>
        <w:t xml:space="preserve">workflows </w:t>
      </w:r>
      <w:r w:rsidR="002F548E">
        <w:t>message pane</w:t>
      </w:r>
      <w:r w:rsidR="00E56E3A">
        <w:t>.</w:t>
      </w:r>
      <w:r w:rsidR="003969DC">
        <w:t xml:space="preserve"> Most languages have their own functions for </w:t>
      </w:r>
      <w:r w:rsidR="002F548E">
        <w:t xml:space="preserve">writing </w:t>
      </w:r>
      <w:r w:rsidR="003969DC">
        <w:t>to the error stream—</w:t>
      </w:r>
      <w:r w:rsidR="002F548E">
        <w:t>e.g.</w:t>
      </w:r>
      <w:r w:rsidR="003969DC">
        <w:t xml:space="preserve">, Java's </w:t>
      </w:r>
      <w:r w:rsidR="001D1E3A">
        <w:rPr>
          <w:i/>
        </w:rPr>
        <w:t>System.err.println</w:t>
      </w:r>
      <w:r w:rsidR="003969DC">
        <w:t xml:space="preserve"> or the C++ object </w:t>
      </w:r>
      <w:proofErr w:type="gramStart"/>
      <w:r w:rsidR="003969DC" w:rsidRPr="003969DC">
        <w:rPr>
          <w:i/>
        </w:rPr>
        <w:t>std::</w:t>
      </w:r>
      <w:proofErr w:type="gramEnd"/>
      <w:r w:rsidR="003969DC" w:rsidRPr="003969DC">
        <w:rPr>
          <w:i/>
        </w:rPr>
        <w:t>cerr</w:t>
      </w:r>
      <w:r w:rsidR="001D1E3A">
        <w:t>.</w:t>
      </w:r>
    </w:p>
    <w:p w14:paraId="240C8030" w14:textId="77777777" w:rsidR="003969DC" w:rsidRDefault="003969DC" w:rsidP="003969DC">
      <w:pPr>
        <w:pStyle w:val="Heading4"/>
      </w:pPr>
      <w:r>
        <w:t>Pre- and Post-</w:t>
      </w:r>
      <w:proofErr w:type="gramStart"/>
      <w:r>
        <w:t>condition</w:t>
      </w:r>
      <w:proofErr w:type="gramEnd"/>
      <w:r>
        <w:t xml:space="preserve"> Checks</w:t>
      </w:r>
    </w:p>
    <w:p w14:paraId="0E9E6EE2" w14:textId="77777777" w:rsidR="003969DC" w:rsidRDefault="003969DC" w:rsidP="003969DC">
      <w:r>
        <w:t xml:space="preserve">The XSD is the primary driver for pre- and post-condition checks. If defined correctly, you can always expect a component's inputs and options to meet the criteria defined in the component schema. </w:t>
      </w:r>
      <w:r w:rsidR="00044940">
        <w:t xml:space="preserve">If any expected inputs are options are absent, or if one of the values does not match their designated type, then an error will be returned to the user and the component will exit before executing its program. </w:t>
      </w:r>
      <w:r>
        <w:t xml:space="preserve">For example, if "abc" is entered into an </w:t>
      </w:r>
      <w:proofErr w:type="gramStart"/>
      <w:r>
        <w:t>xs:integer</w:t>
      </w:r>
      <w:proofErr w:type="gramEnd"/>
      <w:r>
        <w:t xml:space="preserve"> </w:t>
      </w:r>
      <w:r w:rsidR="00044940">
        <w:t>type option</w:t>
      </w:r>
      <w:r>
        <w:t xml:space="preserve">, </w:t>
      </w:r>
      <w:r w:rsidR="00044940">
        <w:t>the user will receive the following feedback.</w:t>
      </w:r>
    </w:p>
    <w:p w14:paraId="6F10857A" w14:textId="77777777" w:rsidR="00044940" w:rsidRDefault="003969DC" w:rsidP="00044940">
      <w:pPr>
        <w:ind w:left="720"/>
        <w:rPr>
          <w:rFonts w:ascii="Consolas" w:hAnsi="Consolas" w:cs="Consolas"/>
          <w:sz w:val="18"/>
          <w:szCs w:val="18"/>
        </w:rPr>
      </w:pPr>
      <w:r w:rsidRPr="003969DC">
        <w:rPr>
          <w:rFonts w:ascii="Consolas" w:hAnsi="Consolas" w:cs="Consolas"/>
          <w:sz w:val="18"/>
          <w:szCs w:val="18"/>
        </w:rPr>
        <w:t>Previous run results - Analysis #1</w:t>
      </w:r>
      <w:r w:rsidRPr="003969DC">
        <w:rPr>
          <w:rFonts w:ascii="Consolas" w:hAnsi="Consolas" w:cs="Consolas"/>
          <w:sz w:val="18"/>
          <w:szCs w:val="18"/>
        </w:rPr>
        <w:br/>
        <w:t>cvc-datatype-valid.1.2.1: 'abc' is not a valid value for 'integer'.</w:t>
      </w:r>
    </w:p>
    <w:p w14:paraId="67DD8E0E" w14:textId="77777777" w:rsidR="006D63CC" w:rsidRPr="00044940" w:rsidRDefault="002F6F71" w:rsidP="006D63CC">
      <w:r>
        <w:t>In addition to type checks</w:t>
      </w:r>
      <w:r w:rsidR="006D63CC">
        <w:t xml:space="preserve">, </w:t>
      </w:r>
      <w:r w:rsidR="006D63CC" w:rsidRPr="006D63CC">
        <w:rPr>
          <w:b/>
        </w:rPr>
        <w:t>files</w:t>
      </w:r>
      <w:r w:rsidR="006D63CC">
        <w:t xml:space="preserve"> attached to a component (input or options) are automatically tested to ensure they exist and can be read.</w:t>
      </w:r>
      <w:r>
        <w:t xml:space="preserve"> If not, the component will not run its program and will return an error to the user.</w:t>
      </w:r>
    </w:p>
    <w:p w14:paraId="399FAF4A" w14:textId="77777777" w:rsidR="00044940" w:rsidRDefault="00044940" w:rsidP="00044940">
      <w:pPr>
        <w:pStyle w:val="Heading4"/>
      </w:pPr>
      <w:r>
        <w:t>User-defined Tests</w:t>
      </w:r>
    </w:p>
    <w:p w14:paraId="3E147B8E" w14:textId="77777777" w:rsidR="00F723A6" w:rsidRDefault="00044940" w:rsidP="00F723A6">
      <w:pPr>
        <w:autoSpaceDE w:val="0"/>
        <w:autoSpaceDN w:val="0"/>
        <w:adjustRightInd w:val="0"/>
        <w:spacing w:after="0" w:line="240" w:lineRule="auto"/>
      </w:pPr>
      <w:r>
        <w:t xml:space="preserve">More advanced tests can be implemented by the user. </w:t>
      </w:r>
      <w:r w:rsidR="003969DC">
        <w:t xml:space="preserve">User-defined tests </w:t>
      </w:r>
      <w:r>
        <w:t xml:space="preserve">can test input and options values. If any of the tests fail, the component will return a specific error before running the program. This can be useful when the XSD restrictions are not enough. To create the user-defined test method in the Java wrapper, simply create and override the component's </w:t>
      </w:r>
      <w:r>
        <w:rPr>
          <w:b/>
        </w:rPr>
        <w:t>test</w:t>
      </w:r>
      <w:r w:rsidR="002F2A6C">
        <w:t xml:space="preserve"> method</w:t>
      </w:r>
      <w:r w:rsidR="009C160A">
        <w:t>.</w:t>
      </w:r>
      <w:r w:rsidR="00FA1926">
        <w:t xml:space="preserve"> </w:t>
      </w:r>
    </w:p>
    <w:p w14:paraId="32D4CFFA" w14:textId="77777777" w:rsidR="00F723A6" w:rsidRDefault="00F723A6" w:rsidP="00F723A6">
      <w:pPr>
        <w:autoSpaceDE w:val="0"/>
        <w:autoSpaceDN w:val="0"/>
        <w:adjustRightInd w:val="0"/>
        <w:spacing w:after="0" w:line="240" w:lineRule="auto"/>
      </w:pPr>
    </w:p>
    <w:p w14:paraId="293B780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t xml:space="preserve">       </w:t>
      </w:r>
      <w:r w:rsidRPr="00F723A6">
        <w:rPr>
          <w:rFonts w:ascii="Consolas" w:hAnsi="Consolas" w:cs="Consolas"/>
          <w:color w:val="3F5FBF"/>
          <w:sz w:val="18"/>
          <w:szCs w:val="18"/>
        </w:rPr>
        <w:t>/**</w:t>
      </w:r>
    </w:p>
    <w:p w14:paraId="6979301C"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lastRenderedPageBreak/>
        <w:t xml:space="preserve">     * The </w:t>
      </w:r>
      <w:proofErr w:type="gramStart"/>
      <w:r w:rsidRPr="00F723A6">
        <w:rPr>
          <w:rFonts w:ascii="Consolas" w:hAnsi="Consolas" w:cs="Consolas"/>
          <w:color w:val="3F5FBF"/>
          <w:sz w:val="18"/>
          <w:szCs w:val="18"/>
          <w:highlight w:val="blue"/>
        </w:rPr>
        <w:t>test(</w:t>
      </w:r>
      <w:proofErr w:type="gramEnd"/>
      <w:r w:rsidRPr="00F723A6">
        <w:rPr>
          <w:rFonts w:ascii="Consolas" w:hAnsi="Consolas" w:cs="Consolas"/>
          <w:color w:val="3F5FBF"/>
          <w:sz w:val="18"/>
          <w:szCs w:val="18"/>
          <w:highlight w:val="blue"/>
        </w:rPr>
        <w:t>)</w:t>
      </w:r>
      <w:r w:rsidRPr="00F723A6">
        <w:rPr>
          <w:rFonts w:ascii="Consolas" w:hAnsi="Consolas" w:cs="Consolas"/>
          <w:color w:val="3F5FBF"/>
          <w:sz w:val="18"/>
          <w:szCs w:val="18"/>
        </w:rPr>
        <w:t xml:space="preserve"> method is used to test the known inputs prior to running.</w:t>
      </w:r>
    </w:p>
    <w:p w14:paraId="6937948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 </w:t>
      </w:r>
      <w:r w:rsidRPr="00F723A6">
        <w:rPr>
          <w:rFonts w:ascii="Consolas" w:hAnsi="Consolas" w:cs="Consolas"/>
          <w:b/>
          <w:bCs/>
          <w:color w:val="7F9FBF"/>
          <w:sz w:val="18"/>
          <w:szCs w:val="18"/>
        </w:rPr>
        <w:t>@return</w:t>
      </w:r>
      <w:r w:rsidRPr="00F723A6">
        <w:rPr>
          <w:rFonts w:ascii="Consolas" w:hAnsi="Consolas" w:cs="Consolas"/>
          <w:color w:val="3F5FBF"/>
          <w:sz w:val="18"/>
          <w:szCs w:val="18"/>
        </w:rPr>
        <w:t xml:space="preserve"> true if passing, false otherwise</w:t>
      </w:r>
    </w:p>
    <w:p w14:paraId="144946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3F5FBF"/>
          <w:sz w:val="18"/>
          <w:szCs w:val="18"/>
        </w:rPr>
        <w:t xml:space="preserve">     */</w:t>
      </w:r>
    </w:p>
    <w:p w14:paraId="5A21647A"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46464"/>
          <w:sz w:val="18"/>
          <w:szCs w:val="18"/>
        </w:rPr>
        <w:t>@Override</w:t>
      </w:r>
    </w:p>
    <w:p w14:paraId="4E1871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protected</w:t>
      </w:r>
      <w:r w:rsidRPr="00F723A6">
        <w:rPr>
          <w:rFonts w:ascii="Consolas" w:hAnsi="Consolas" w:cs="Consolas"/>
          <w:color w:val="000000"/>
          <w:sz w:val="18"/>
          <w:szCs w:val="18"/>
        </w:rPr>
        <w:t xml:space="preserve"> Boolean </w:t>
      </w:r>
      <w:proofErr w:type="gramStart"/>
      <w:r w:rsidRPr="00F723A6">
        <w:rPr>
          <w:rFonts w:ascii="Consolas" w:hAnsi="Consolas" w:cs="Consolas"/>
          <w:color w:val="000000"/>
          <w:sz w:val="18"/>
          <w:szCs w:val="18"/>
          <w:highlight w:val="blue"/>
        </w:rPr>
        <w:t>test(</w:t>
      </w:r>
      <w:proofErr w:type="gramEnd"/>
      <w:r w:rsidRPr="00F723A6">
        <w:rPr>
          <w:rFonts w:ascii="Consolas" w:hAnsi="Consolas" w:cs="Consolas"/>
          <w:color w:val="000000"/>
          <w:sz w:val="18"/>
          <w:szCs w:val="18"/>
          <w:highlight w:val="blue"/>
        </w:rPr>
        <w:t>)</w:t>
      </w:r>
      <w:r w:rsidRPr="00F723A6">
        <w:rPr>
          <w:rFonts w:ascii="Consolas" w:hAnsi="Consolas" w:cs="Consolas"/>
          <w:color w:val="000000"/>
          <w:sz w:val="18"/>
          <w:szCs w:val="18"/>
        </w:rPr>
        <w:t xml:space="preserve"> {</w:t>
      </w:r>
    </w:p>
    <w:p w14:paraId="1AD8DBD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Boolean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true</w:t>
      </w:r>
      <w:r w:rsidRPr="00F723A6">
        <w:rPr>
          <w:rFonts w:ascii="Consolas" w:hAnsi="Consolas" w:cs="Consolas"/>
          <w:color w:val="000000"/>
          <w:sz w:val="18"/>
          <w:szCs w:val="18"/>
        </w:rPr>
        <w:t>;</w:t>
      </w:r>
    </w:p>
    <w:p w14:paraId="0C756E3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1011070D"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Constrain the xValidationFolds options to be between 2 and 100.</w:t>
      </w:r>
    </w:p>
    <w:p w14:paraId="7848288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Integer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.getOptionAsInteger</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"xValidationFolds"</w:t>
      </w:r>
      <w:r w:rsidRPr="00F723A6">
        <w:rPr>
          <w:rFonts w:ascii="Consolas" w:hAnsi="Consolas" w:cs="Consolas"/>
          <w:color w:val="000000"/>
          <w:sz w:val="18"/>
          <w:szCs w:val="18"/>
        </w:rPr>
        <w:t>);</w:t>
      </w:r>
    </w:p>
    <w:p w14:paraId="0346D23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EFAD9C0"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if</w:t>
      </w:r>
      <w:r w:rsidRPr="00F723A6">
        <w:rPr>
          <w:rFonts w:ascii="Consolas" w:hAnsi="Consolas" w:cs="Consolas"/>
          <w:color w:val="000000"/>
          <w:sz w:val="18"/>
          <w:szCs w:val="18"/>
        </w:rPr>
        <w:t xml:space="preserve">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&lt; 2 || </w:t>
      </w:r>
      <w:r w:rsidRPr="00F723A6">
        <w:rPr>
          <w:rFonts w:ascii="Consolas" w:hAnsi="Consolas" w:cs="Consolas"/>
          <w:color w:val="6A3E3E"/>
          <w:sz w:val="18"/>
          <w:szCs w:val="18"/>
        </w:rPr>
        <w:t>xValidationFolds</w:t>
      </w:r>
      <w:r w:rsidRPr="00F723A6">
        <w:rPr>
          <w:rFonts w:ascii="Consolas" w:hAnsi="Consolas" w:cs="Consolas"/>
          <w:color w:val="000000"/>
          <w:sz w:val="18"/>
          <w:szCs w:val="18"/>
        </w:rPr>
        <w:t xml:space="preserve"> &gt; 100) {</w:t>
      </w:r>
    </w:p>
    <w:p w14:paraId="088071D3"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429B5251"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3F7F5F"/>
          <w:sz w:val="18"/>
          <w:szCs w:val="18"/>
        </w:rPr>
        <w:t>// Add the error to the user interface</w:t>
      </w:r>
    </w:p>
    <w:p w14:paraId="5BB1BCC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proofErr w:type="gramStart"/>
      <w:r w:rsidRPr="00F723A6">
        <w:rPr>
          <w:rFonts w:ascii="Consolas" w:hAnsi="Consolas" w:cs="Consolas"/>
          <w:b/>
          <w:bCs/>
          <w:color w:val="7F0055"/>
          <w:sz w:val="18"/>
          <w:szCs w:val="18"/>
        </w:rPr>
        <w:t>this</w:t>
      </w:r>
      <w:r w:rsidRPr="00F723A6">
        <w:rPr>
          <w:rFonts w:ascii="Consolas" w:hAnsi="Consolas" w:cs="Consolas"/>
          <w:color w:val="000000"/>
          <w:sz w:val="18"/>
          <w:szCs w:val="18"/>
        </w:rPr>
        <w:t>.addErrorMessage</w:t>
      </w:r>
      <w:proofErr w:type="gramEnd"/>
      <w:r w:rsidRPr="00F723A6">
        <w:rPr>
          <w:rFonts w:ascii="Consolas" w:hAnsi="Consolas" w:cs="Consolas"/>
          <w:color w:val="000000"/>
          <w:sz w:val="18"/>
          <w:szCs w:val="18"/>
        </w:rPr>
        <w:t>(</w:t>
      </w:r>
      <w:r w:rsidRPr="00F723A6">
        <w:rPr>
          <w:rFonts w:ascii="Consolas" w:hAnsi="Consolas" w:cs="Consolas"/>
          <w:color w:val="2A00FF"/>
          <w:sz w:val="18"/>
          <w:szCs w:val="18"/>
        </w:rPr>
        <w:t>"Cross-validation folds "</w:t>
      </w:r>
      <w:r w:rsidRPr="00F723A6">
        <w:rPr>
          <w:rFonts w:ascii="Consolas" w:hAnsi="Consolas" w:cs="Consolas"/>
          <w:color w:val="000000"/>
          <w:sz w:val="18"/>
          <w:szCs w:val="18"/>
        </w:rPr>
        <w:t xml:space="preserve"> + </w:t>
      </w:r>
      <w:r w:rsidRPr="00F723A6">
        <w:rPr>
          <w:rFonts w:ascii="Consolas" w:hAnsi="Consolas" w:cs="Consolas"/>
          <w:color w:val="6A3E3E"/>
          <w:sz w:val="18"/>
          <w:szCs w:val="18"/>
        </w:rPr>
        <w:t>xValidationFolds</w:t>
      </w:r>
    </w:p>
    <w:p w14:paraId="4CA3DF7B"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 </w:t>
      </w:r>
      <w:r w:rsidRPr="00F723A6">
        <w:rPr>
          <w:rFonts w:ascii="Consolas" w:hAnsi="Consolas" w:cs="Consolas"/>
          <w:color w:val="2A00FF"/>
          <w:sz w:val="18"/>
          <w:szCs w:val="18"/>
        </w:rPr>
        <w:t>" must be between 2 and 100, inclusive."</w:t>
      </w:r>
      <w:r w:rsidRPr="00F723A6">
        <w:rPr>
          <w:rFonts w:ascii="Consolas" w:hAnsi="Consolas" w:cs="Consolas"/>
          <w:color w:val="000000"/>
          <w:sz w:val="18"/>
          <w:szCs w:val="18"/>
        </w:rPr>
        <w:t>);</w:t>
      </w:r>
    </w:p>
    <w:p w14:paraId="45C14C92"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 xml:space="preserve"> = </w:t>
      </w:r>
      <w:r w:rsidRPr="00F723A6">
        <w:rPr>
          <w:rFonts w:ascii="Consolas" w:hAnsi="Consolas" w:cs="Consolas"/>
          <w:b/>
          <w:bCs/>
          <w:color w:val="7F0055"/>
          <w:sz w:val="18"/>
          <w:szCs w:val="18"/>
        </w:rPr>
        <w:t>false</w:t>
      </w:r>
      <w:r w:rsidRPr="00F723A6">
        <w:rPr>
          <w:rFonts w:ascii="Consolas" w:hAnsi="Consolas" w:cs="Consolas"/>
          <w:color w:val="000000"/>
          <w:sz w:val="18"/>
          <w:szCs w:val="18"/>
        </w:rPr>
        <w:t>;</w:t>
      </w:r>
    </w:p>
    <w:p w14:paraId="23A3638B" w14:textId="77777777" w:rsidR="00F723A6" w:rsidRDefault="00F723A6" w:rsidP="00F723A6">
      <w:pPr>
        <w:autoSpaceDE w:val="0"/>
        <w:autoSpaceDN w:val="0"/>
        <w:adjustRightInd w:val="0"/>
        <w:spacing w:after="0" w:line="240" w:lineRule="auto"/>
        <w:rPr>
          <w:rFonts w:ascii="Consolas" w:hAnsi="Consolas" w:cs="Consolas"/>
          <w:color w:val="000000"/>
          <w:sz w:val="18"/>
          <w:szCs w:val="18"/>
        </w:rPr>
      </w:pPr>
      <w:r w:rsidRPr="00F723A6">
        <w:rPr>
          <w:rFonts w:ascii="Consolas" w:hAnsi="Consolas" w:cs="Consolas"/>
          <w:color w:val="000000"/>
          <w:sz w:val="18"/>
          <w:szCs w:val="18"/>
        </w:rPr>
        <w:t xml:space="preserve">        }</w:t>
      </w:r>
    </w:p>
    <w:p w14:paraId="4E2E918E" w14:textId="77777777" w:rsidR="003C054E" w:rsidRDefault="003C054E" w:rsidP="00F723A6">
      <w:pPr>
        <w:autoSpaceDE w:val="0"/>
        <w:autoSpaceDN w:val="0"/>
        <w:adjustRightInd w:val="0"/>
        <w:spacing w:after="0" w:line="240" w:lineRule="auto"/>
        <w:rPr>
          <w:rFonts w:ascii="Consolas" w:hAnsi="Consolas" w:cs="Consolas"/>
          <w:color w:val="000000"/>
          <w:sz w:val="18"/>
          <w:szCs w:val="18"/>
        </w:rPr>
      </w:pPr>
    </w:p>
    <w:p w14:paraId="6B92C80E"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p>
    <w:p w14:paraId="7911A842"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r w:rsidRPr="003C054E">
        <w:rPr>
          <w:rFonts w:ascii="Consolas" w:hAnsi="Consolas" w:cs="Consolas"/>
          <w:b/>
          <w:bCs/>
          <w:color w:val="7F0055"/>
          <w:sz w:val="18"/>
          <w:szCs w:val="18"/>
        </w:rPr>
        <w:t>for</w:t>
      </w:r>
      <w:r w:rsidRPr="003C054E">
        <w:rPr>
          <w:rFonts w:ascii="Consolas" w:hAnsi="Consolas" w:cs="Consolas"/>
          <w:color w:val="000000"/>
          <w:sz w:val="18"/>
          <w:szCs w:val="18"/>
        </w:rPr>
        <w:t xml:space="preserve"> (String </w:t>
      </w:r>
      <w:proofErr w:type="gramStart"/>
      <w:r w:rsidRPr="003C054E">
        <w:rPr>
          <w:rFonts w:ascii="Consolas" w:hAnsi="Consolas" w:cs="Consolas"/>
          <w:color w:val="6A3E3E"/>
          <w:sz w:val="18"/>
          <w:szCs w:val="18"/>
        </w:rPr>
        <w:t>err</w:t>
      </w:r>
      <w:r w:rsidRPr="003C054E">
        <w:rPr>
          <w:rFonts w:ascii="Consolas" w:hAnsi="Consolas" w:cs="Consolas"/>
          <w:color w:val="000000"/>
          <w:sz w:val="18"/>
          <w:szCs w:val="18"/>
        </w:rPr>
        <w:t xml:space="preserve"> :</w:t>
      </w:r>
      <w:proofErr w:type="gramEnd"/>
      <w:r w:rsidRPr="003C054E">
        <w:rPr>
          <w:rFonts w:ascii="Consolas" w:hAnsi="Consolas" w:cs="Consolas"/>
          <w:color w:val="000000"/>
          <w:sz w:val="18"/>
          <w:szCs w:val="18"/>
        </w:rPr>
        <w:t xml:space="preserve"> </w:t>
      </w:r>
      <w:r w:rsidRPr="003C054E">
        <w:rPr>
          <w:rFonts w:ascii="Consolas" w:hAnsi="Consolas" w:cs="Consolas"/>
          <w:color w:val="0000C0"/>
          <w:sz w:val="18"/>
          <w:szCs w:val="18"/>
        </w:rPr>
        <w:t>errorMessages</w:t>
      </w:r>
      <w:r w:rsidRPr="003C054E">
        <w:rPr>
          <w:rFonts w:ascii="Consolas" w:hAnsi="Consolas" w:cs="Consolas"/>
          <w:color w:val="000000"/>
          <w:sz w:val="18"/>
          <w:szCs w:val="18"/>
        </w:rPr>
        <w:t>) {</w:t>
      </w:r>
    </w:p>
    <w:p w14:paraId="3570F0D3"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roofErr w:type="gramStart"/>
      <w:r w:rsidRPr="003C054E">
        <w:rPr>
          <w:rFonts w:ascii="Consolas" w:hAnsi="Consolas" w:cs="Consolas"/>
          <w:color w:val="0000C0"/>
          <w:sz w:val="18"/>
          <w:szCs w:val="18"/>
        </w:rPr>
        <w:t>logger</w:t>
      </w:r>
      <w:r w:rsidRPr="003C054E">
        <w:rPr>
          <w:rFonts w:ascii="Consolas" w:hAnsi="Consolas" w:cs="Consolas"/>
          <w:color w:val="000000"/>
          <w:sz w:val="18"/>
          <w:szCs w:val="18"/>
        </w:rPr>
        <w:t>.error</w:t>
      </w:r>
      <w:proofErr w:type="gramEnd"/>
      <w:r w:rsidRPr="003C054E">
        <w:rPr>
          <w:rFonts w:ascii="Consolas" w:hAnsi="Consolas" w:cs="Consolas"/>
          <w:color w:val="000000"/>
          <w:sz w:val="18"/>
          <w:szCs w:val="18"/>
        </w:rPr>
        <w:t>(</w:t>
      </w:r>
      <w:r w:rsidRPr="003C054E">
        <w:rPr>
          <w:rFonts w:ascii="Consolas" w:hAnsi="Consolas" w:cs="Consolas"/>
          <w:color w:val="6A3E3E"/>
          <w:sz w:val="18"/>
          <w:szCs w:val="18"/>
        </w:rPr>
        <w:t>err</w:t>
      </w:r>
      <w:r w:rsidRPr="003C054E">
        <w:rPr>
          <w:rFonts w:ascii="Consolas" w:hAnsi="Consolas" w:cs="Consolas"/>
          <w:color w:val="000000"/>
          <w:sz w:val="18"/>
          <w:szCs w:val="18"/>
        </w:rPr>
        <w:t>);</w:t>
      </w:r>
    </w:p>
    <w:p w14:paraId="48D3AA70" w14:textId="77777777" w:rsidR="003C054E" w:rsidRPr="003C054E" w:rsidRDefault="003C054E" w:rsidP="003C054E">
      <w:pPr>
        <w:autoSpaceDE w:val="0"/>
        <w:autoSpaceDN w:val="0"/>
        <w:adjustRightInd w:val="0"/>
        <w:spacing w:after="0" w:line="240" w:lineRule="auto"/>
        <w:rPr>
          <w:rFonts w:ascii="Consolas" w:hAnsi="Consolas" w:cs="Consolas"/>
          <w:sz w:val="18"/>
          <w:szCs w:val="18"/>
        </w:rPr>
      </w:pPr>
      <w:r w:rsidRPr="003C054E">
        <w:rPr>
          <w:rFonts w:ascii="Consolas" w:hAnsi="Consolas" w:cs="Consolas"/>
          <w:color w:val="000000"/>
          <w:sz w:val="18"/>
          <w:szCs w:val="18"/>
        </w:rPr>
        <w:t xml:space="preserve">         }</w:t>
      </w:r>
    </w:p>
    <w:p w14:paraId="7B3E7814"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p>
    <w:p w14:paraId="26919EF6" w14:textId="77777777" w:rsidR="00F723A6" w:rsidRPr="00F723A6" w:rsidRDefault="00F723A6" w:rsidP="00F723A6">
      <w:pPr>
        <w:autoSpaceDE w:val="0"/>
        <w:autoSpaceDN w:val="0"/>
        <w:adjustRightInd w:val="0"/>
        <w:spacing w:after="0" w:line="240" w:lineRule="auto"/>
        <w:rPr>
          <w:rFonts w:ascii="Consolas" w:hAnsi="Consolas" w:cs="Consolas"/>
          <w:sz w:val="18"/>
          <w:szCs w:val="18"/>
        </w:rPr>
      </w:pPr>
      <w:r w:rsidRPr="00F723A6">
        <w:rPr>
          <w:rFonts w:ascii="Consolas" w:hAnsi="Consolas" w:cs="Consolas"/>
          <w:color w:val="000000"/>
          <w:sz w:val="18"/>
          <w:szCs w:val="18"/>
        </w:rPr>
        <w:t xml:space="preserve">        </w:t>
      </w:r>
      <w:r w:rsidRPr="00F723A6">
        <w:rPr>
          <w:rFonts w:ascii="Consolas" w:hAnsi="Consolas" w:cs="Consolas"/>
          <w:b/>
          <w:bCs/>
          <w:color w:val="7F0055"/>
          <w:sz w:val="18"/>
          <w:szCs w:val="18"/>
        </w:rPr>
        <w:t>return</w:t>
      </w:r>
      <w:r w:rsidRPr="00F723A6">
        <w:rPr>
          <w:rFonts w:ascii="Consolas" w:hAnsi="Consolas" w:cs="Consolas"/>
          <w:color w:val="000000"/>
          <w:sz w:val="18"/>
          <w:szCs w:val="18"/>
        </w:rPr>
        <w:t xml:space="preserve"> </w:t>
      </w:r>
      <w:r w:rsidRPr="00F723A6">
        <w:rPr>
          <w:rFonts w:ascii="Consolas" w:hAnsi="Consolas" w:cs="Consolas"/>
          <w:color w:val="6A3E3E"/>
          <w:sz w:val="18"/>
          <w:szCs w:val="18"/>
        </w:rPr>
        <w:t>passing</w:t>
      </w:r>
      <w:r w:rsidRPr="00F723A6">
        <w:rPr>
          <w:rFonts w:ascii="Consolas" w:hAnsi="Consolas" w:cs="Consolas"/>
          <w:color w:val="000000"/>
          <w:sz w:val="18"/>
          <w:szCs w:val="18"/>
        </w:rPr>
        <w:t>;</w:t>
      </w:r>
    </w:p>
    <w:p w14:paraId="3B8C1B69" w14:textId="77777777" w:rsidR="00DD5D70" w:rsidRPr="00F723A6" w:rsidRDefault="00F723A6" w:rsidP="00F723A6">
      <w:pPr>
        <w:rPr>
          <w:sz w:val="18"/>
          <w:szCs w:val="18"/>
        </w:rPr>
      </w:pPr>
      <w:r w:rsidRPr="00F723A6">
        <w:rPr>
          <w:rFonts w:ascii="Consolas" w:hAnsi="Consolas" w:cs="Consolas"/>
          <w:color w:val="000000"/>
          <w:sz w:val="18"/>
          <w:szCs w:val="18"/>
        </w:rPr>
        <w:t xml:space="preserve">    }</w:t>
      </w:r>
    </w:p>
    <w:p w14:paraId="1FE17CBD"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9044F09" w14:textId="49F039AD" w:rsidR="00DD5D70" w:rsidRDefault="001C2EA7" w:rsidP="005367FF">
      <w:pPr>
        <w:pStyle w:val="Heading1"/>
      </w:pPr>
      <w:bookmarkStart w:id="32" w:name="_Toc508010934"/>
      <w:r>
        <w:lastRenderedPageBreak/>
        <w:t>Appendix</w:t>
      </w:r>
      <w:r w:rsidR="00F54005">
        <w:t xml:space="preserve"> A</w:t>
      </w:r>
      <w:bookmarkEnd w:id="32"/>
    </w:p>
    <w:p w14:paraId="0558AF1D" w14:textId="77777777" w:rsidR="00154DA4" w:rsidRDefault="0008030A" w:rsidP="0008030A">
      <w:pPr>
        <w:pStyle w:val="Heading2"/>
      </w:pPr>
      <w:bookmarkStart w:id="33" w:name="_Toc508010935"/>
      <w:r>
        <w:t xml:space="preserve">Existing </w:t>
      </w:r>
      <w:r w:rsidR="00154DA4">
        <w:t>File Types</w:t>
      </w:r>
      <w:bookmarkEnd w:id="33"/>
    </w:p>
    <w:p w14:paraId="3642B0C5" w14:textId="5DAA7403" w:rsidR="00154DA4" w:rsidRPr="00154DA4" w:rsidRDefault="009201DC" w:rsidP="00154DA4">
      <w:r>
        <w:t xml:space="preserve">From TableTypes.xsd (as of </w:t>
      </w:r>
      <w:r w:rsidR="00C26A9F">
        <w:t>11/7/17</w:t>
      </w:r>
      <w:r>
        <w:t>)</w:t>
      </w:r>
    </w:p>
    <w:p w14:paraId="3784491D" w14:textId="77777777" w:rsidR="00380530" w:rsidRDefault="00380530" w:rsidP="00380530">
      <w:pPr>
        <w:autoSpaceDE w:val="0"/>
        <w:autoSpaceDN w:val="0"/>
        <w:adjustRightInd w:val="0"/>
        <w:spacing w:after="0" w:line="240" w:lineRule="auto"/>
        <w:rPr>
          <w:rFonts w:ascii="Consolas" w:hAnsi="Consolas" w:cs="Consolas"/>
          <w:sz w:val="16"/>
          <w:szCs w:val="16"/>
        </w:rPr>
      </w:pPr>
    </w:p>
    <w:p w14:paraId="2A667B2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7F007F"/>
          <w:sz w:val="20"/>
          <w:szCs w:val="20"/>
        </w:rPr>
        <w:t>type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"FileContainer"</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F0E1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1B4A8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9084C7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"audio"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E6AE02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"video"</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52701D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47EEA6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73F4367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AD9FEB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"user-sess-map"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80CC49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"user-map"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CDD905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AF6629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932368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"resource-use-to-outcome"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6624E1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"student-step"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45B27D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"transaction"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815431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"student-problem"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2BCBD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"model-values"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DAE6050"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"parameters"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5B1B1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"gradebook"</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CFF166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"correlation"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10A92A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"cronbachs-alpha"</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DA9F86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CAB3D1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"analysis-summary"</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052911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"csv"</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95DA8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"sql"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1EC5F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"coursera-hash-mapping"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429EC5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"coursera-anonymized-forum"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75D3B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"coursera-anonymized-general"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EB89D1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"file"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B6F43F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8F0E9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"longitudinal-features"</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92F38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"MOOCdb-feature-description"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38EE70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"discoursedb"</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C415B85"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"text"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260D9B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"inline-html"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88CA6C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"html"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6E8139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"ctat-log"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"xml"</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43564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0251A8E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"tetrad-graph"</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C967DC"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"tetrad-knowledge"</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6A2106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"tetrad-regression"</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25C3A13"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"tetrad-im"</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"tab-delimited"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72CD21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3D8427A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"png"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F2EC9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"jpg"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2F6B4768"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"gif"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19F1F7F"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"psd"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0882641"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"bmp"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52303A4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lastRenderedPageBreak/>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"svg"</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"image"</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F392F4E"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6FD897E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349621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14439DD"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"bz2"</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16C87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"gz"</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B8ED79B"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"tar"</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1F23836"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"_7zip"</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"compressed"</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7463724A"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62478B2"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603709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"excel"</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3A69B144"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"word"</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03C24437"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ab/>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"powerpoint"</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"microsoft"</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4EBFA28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p>
    <w:p w14:paraId="28CB3039" w14:textId="77777777" w:rsidR="00705DF5" w:rsidRPr="00705DF5" w:rsidRDefault="00705DF5" w:rsidP="00705DF5">
      <w:pPr>
        <w:autoSpaceDE w:val="0"/>
        <w:autoSpaceDN w:val="0"/>
        <w:adjustRightInd w:val="0"/>
        <w:spacing w:after="0" w:line="240" w:lineRule="auto"/>
        <w:rPr>
          <w:rFonts w:ascii="Courier New" w:hAnsi="Courier New" w:cs="Courier New"/>
          <w:sz w:val="20"/>
          <w:szCs w:val="20"/>
        </w:rPr>
      </w:pPr>
      <w:r w:rsidRPr="00705DF5">
        <w:rPr>
          <w:rFonts w:ascii="Courier New" w:hAnsi="Courier New" w:cs="Courier New"/>
          <w:color w:val="000000"/>
          <w:sz w:val="20"/>
          <w:szCs w:val="20"/>
        </w:rPr>
        <w:t xml:space="preserve">  </w:t>
      </w:r>
      <w:r w:rsidRPr="00705DF5">
        <w:rPr>
          <w:rFonts w:ascii="Courier New" w:hAnsi="Courier New" w:cs="Courier New"/>
          <w:color w:val="008080"/>
          <w:sz w:val="20"/>
          <w:szCs w:val="20"/>
        </w:rPr>
        <w:t>&lt;</w:t>
      </w:r>
      <w:proofErr w:type="gramStart"/>
      <w:r w:rsidRPr="00705DF5">
        <w:rPr>
          <w:rFonts w:ascii="Courier New" w:hAnsi="Courier New" w:cs="Courier New"/>
          <w:color w:val="3F7F7F"/>
          <w:sz w:val="20"/>
          <w:szCs w:val="20"/>
        </w:rPr>
        <w:t>xs:element</w:t>
      </w:r>
      <w:proofErr w:type="gramEnd"/>
      <w:r w:rsidRPr="00705DF5">
        <w:rPr>
          <w:rFonts w:ascii="Courier New" w:hAnsi="Courier New" w:cs="Courier New"/>
          <w:sz w:val="20"/>
          <w:szCs w:val="20"/>
        </w:rPr>
        <w:t xml:space="preserve"> </w:t>
      </w:r>
      <w:r w:rsidRPr="00705DF5">
        <w:rPr>
          <w:rFonts w:ascii="Courier New" w:hAnsi="Courier New" w:cs="Courier New"/>
          <w:color w:val="7F007F"/>
          <w:sz w:val="20"/>
          <w:szCs w:val="20"/>
        </w:rPr>
        <w:t>name</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"pdf"</w:t>
      </w:r>
      <w:r w:rsidRPr="00705DF5">
        <w:rPr>
          <w:rFonts w:ascii="Courier New" w:hAnsi="Courier New" w:cs="Courier New"/>
          <w:sz w:val="20"/>
          <w:szCs w:val="20"/>
        </w:rPr>
        <w:t xml:space="preserve"> </w:t>
      </w:r>
      <w:r w:rsidRPr="00705DF5">
        <w:rPr>
          <w:rFonts w:ascii="Courier New" w:hAnsi="Courier New" w:cs="Courier New"/>
          <w:color w:val="7F007F"/>
          <w:sz w:val="20"/>
          <w:szCs w:val="20"/>
        </w:rPr>
        <w:t>substitutionGroup</w:t>
      </w:r>
      <w:r w:rsidRPr="00705DF5">
        <w:rPr>
          <w:rFonts w:ascii="Courier New" w:hAnsi="Courier New" w:cs="Courier New"/>
          <w:color w:val="000000"/>
          <w:sz w:val="20"/>
          <w:szCs w:val="20"/>
        </w:rPr>
        <w:t>=</w:t>
      </w:r>
      <w:r w:rsidRPr="00705DF5">
        <w:rPr>
          <w:rFonts w:ascii="Courier New" w:hAnsi="Courier New" w:cs="Courier New"/>
          <w:i/>
          <w:iCs/>
          <w:color w:val="2A00FF"/>
          <w:sz w:val="20"/>
          <w:szCs w:val="20"/>
        </w:rPr>
        <w:t>"binary"</w:t>
      </w:r>
      <w:r w:rsidRPr="00705DF5">
        <w:rPr>
          <w:rFonts w:ascii="Courier New" w:hAnsi="Courier New" w:cs="Courier New"/>
          <w:sz w:val="20"/>
          <w:szCs w:val="20"/>
        </w:rPr>
        <w:t xml:space="preserve"> </w:t>
      </w:r>
      <w:r w:rsidRPr="00705DF5">
        <w:rPr>
          <w:rFonts w:ascii="Courier New" w:hAnsi="Courier New" w:cs="Courier New"/>
          <w:color w:val="008080"/>
          <w:sz w:val="20"/>
          <w:szCs w:val="20"/>
        </w:rPr>
        <w:t>/&gt;</w:t>
      </w:r>
    </w:p>
    <w:p w14:paraId="1E26756F" w14:textId="77777777" w:rsidR="00F00BD2" w:rsidRDefault="00F00BD2" w:rsidP="0008030A">
      <w:pPr>
        <w:pStyle w:val="Heading2"/>
      </w:pPr>
    </w:p>
    <w:p w14:paraId="4473EDA7" w14:textId="77777777" w:rsidR="0008030A" w:rsidRDefault="0008030A" w:rsidP="0008030A">
      <w:pPr>
        <w:pStyle w:val="Heading2"/>
      </w:pPr>
      <w:bookmarkStart w:id="34" w:name="_Toc508010936"/>
      <w:r>
        <w:t xml:space="preserve">Adding </w:t>
      </w:r>
      <w:r w:rsidR="00EA42E8">
        <w:t xml:space="preserve">New </w:t>
      </w:r>
      <w:r>
        <w:t>File Types</w:t>
      </w:r>
      <w:bookmarkEnd w:id="34"/>
    </w:p>
    <w:p w14:paraId="2E7100B4" w14:textId="77777777" w:rsidR="0008030A" w:rsidRDefault="0008030A" w:rsidP="0008030A">
      <w:r>
        <w:t xml:space="preserve">File types are defined in </w:t>
      </w:r>
      <w:r w:rsidR="00DA170B">
        <w:t>"CommonSchemas/</w:t>
      </w:r>
      <w:r w:rsidR="00B439A3">
        <w:t>TableT</w:t>
      </w:r>
      <w:r>
        <w:t>ypes.xsd</w:t>
      </w:r>
      <w:r w:rsidR="00DA170B">
        <w:t>" in the WorkflowComponents package</w:t>
      </w:r>
      <w:r>
        <w:t xml:space="preserve">. Any elements defined in a FileList must exist in </w:t>
      </w:r>
      <w:r w:rsidR="00AB2F99">
        <w:t xml:space="preserve">the </w:t>
      </w:r>
      <w:r w:rsidR="00906E5F">
        <w:t>Table</w:t>
      </w:r>
      <w:r w:rsidR="00AB2F99">
        <w:t>Types.xsd</w:t>
      </w:r>
      <w:r>
        <w:t xml:space="preserve"> file. Currently, adding a new type is straight-forward</w:t>
      </w:r>
      <w:r w:rsidR="00AC4F5E">
        <w:t xml:space="preserve">. Simply add it to one parent that best describes </w:t>
      </w:r>
      <w:proofErr w:type="gramStart"/>
      <w:r w:rsidR="00AC4F5E">
        <w:t>it, or</w:t>
      </w:r>
      <w:proofErr w:type="gramEnd"/>
      <w:r w:rsidR="00AC4F5E">
        <w:t xml:space="preserve"> create a new category entirely.</w:t>
      </w:r>
      <w:r w:rsidR="00AE7F70">
        <w:t xml:space="preserve"> As an example, let's add a new "tab-delimited" file type called "blackboard-quiz-scores". All we need to do is set </w:t>
      </w:r>
      <w:r w:rsidR="00EA42E8">
        <w:t>the name and substitutionGroup.</w:t>
      </w:r>
    </w:p>
    <w:p w14:paraId="4034B57C" w14:textId="77777777" w:rsidR="0008030A" w:rsidRDefault="00AC4F5E" w:rsidP="0008030A">
      <w:pPr>
        <w:rPr>
          <w:rFonts w:ascii="Consolas" w:hAnsi="Consolas" w:cs="Consolas"/>
          <w:color w:val="008080"/>
          <w:sz w:val="16"/>
          <w:szCs w:val="16"/>
        </w:rPr>
      </w:pPr>
      <w:r>
        <w:rPr>
          <w:rFonts w:ascii="Consolas" w:hAnsi="Consolas" w:cs="Consolas"/>
          <w:color w:val="008080"/>
          <w:sz w:val="16"/>
          <w:szCs w:val="16"/>
        </w:rPr>
        <w:t>...</w:t>
      </w:r>
    </w:p>
    <w:p w14:paraId="4123237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7F007F"/>
          <w:sz w:val="16"/>
          <w:szCs w:val="16"/>
        </w:rPr>
        <w:t>type</w:t>
      </w:r>
      <w:r>
        <w:rPr>
          <w:rFonts w:ascii="Consolas" w:hAnsi="Consolas" w:cs="Consolas"/>
          <w:color w:val="000000"/>
          <w:sz w:val="16"/>
          <w:szCs w:val="16"/>
        </w:rPr>
        <w:t>=</w:t>
      </w:r>
      <w:r>
        <w:rPr>
          <w:rFonts w:ascii="Consolas" w:hAnsi="Consolas" w:cs="Consolas"/>
          <w:i/>
          <w:iCs/>
          <w:color w:val="2A00FF"/>
          <w:sz w:val="16"/>
          <w:szCs w:val="16"/>
        </w:rPr>
        <w:t>"FileContainer"</w:t>
      </w:r>
      <w:r>
        <w:rPr>
          <w:rFonts w:ascii="Consolas" w:hAnsi="Consolas" w:cs="Consolas"/>
          <w:sz w:val="16"/>
          <w:szCs w:val="16"/>
        </w:rPr>
        <w:t xml:space="preserve"> </w:t>
      </w:r>
      <w:r>
        <w:rPr>
          <w:rFonts w:ascii="Consolas" w:hAnsi="Consolas" w:cs="Consolas"/>
          <w:color w:val="008080"/>
          <w:sz w:val="16"/>
          <w:szCs w:val="16"/>
        </w:rPr>
        <w:t>/&gt;</w:t>
      </w:r>
    </w:p>
    <w:p w14:paraId="7C13BE9A" w14:textId="77777777" w:rsidR="00AC4F5E" w:rsidRDefault="00AC4F5E" w:rsidP="00AC4F5E">
      <w:pPr>
        <w:autoSpaceDE w:val="0"/>
        <w:autoSpaceDN w:val="0"/>
        <w:adjustRightInd w:val="0"/>
        <w:spacing w:after="0" w:line="240" w:lineRule="auto"/>
        <w:rPr>
          <w:rFonts w:ascii="Consolas" w:hAnsi="Consolas" w:cs="Consolas"/>
          <w:sz w:val="16"/>
          <w:szCs w:val="16"/>
        </w:rPr>
      </w:pPr>
    </w:p>
    <w:p w14:paraId="1C841342"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gramStart"/>
      <w:r>
        <w:rPr>
          <w:rFonts w:ascii="Consolas" w:hAnsi="Consolas" w:cs="Consolas"/>
          <w:color w:val="3F5FBF"/>
          <w:sz w:val="16"/>
          <w:szCs w:val="16"/>
        </w:rPr>
        <w:t>&lt;!--</w:t>
      </w:r>
      <w:proofErr w:type="gramEnd"/>
      <w:r>
        <w:rPr>
          <w:rFonts w:ascii="Consolas" w:hAnsi="Consolas" w:cs="Consolas"/>
          <w:color w:val="3F5FBF"/>
          <w:sz w:val="16"/>
          <w:szCs w:val="16"/>
        </w:rPr>
        <w:t xml:space="preserve"> All of the following are types of "file" elements.</w:t>
      </w:r>
    </w:p>
    <w:p w14:paraId="11E3817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If the subheading you want doesn't exist, either create a new one with a unique name</w:t>
      </w:r>
    </w:p>
    <w:p w14:paraId="5FE9F4A3"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3F5FBF"/>
          <w:sz w:val="16"/>
          <w:szCs w:val="16"/>
        </w:rPr>
        <w:t xml:space="preserve">       or use a more generic type, like "text" or "image". --&gt;</w:t>
      </w:r>
    </w:p>
    <w:p w14:paraId="2D5B0594"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"file"</w:t>
      </w:r>
      <w:r>
        <w:rPr>
          <w:rFonts w:ascii="Consolas" w:hAnsi="Consolas" w:cs="Consolas"/>
          <w:sz w:val="16"/>
          <w:szCs w:val="16"/>
        </w:rPr>
        <w:t xml:space="preserve"> </w:t>
      </w:r>
      <w:r>
        <w:rPr>
          <w:rFonts w:ascii="Consolas" w:hAnsi="Consolas" w:cs="Consolas"/>
          <w:color w:val="008080"/>
          <w:sz w:val="16"/>
          <w:szCs w:val="16"/>
        </w:rPr>
        <w:t>/&gt;</w:t>
      </w:r>
    </w:p>
    <w:p w14:paraId="17F1DBFB" w14:textId="77777777" w:rsidR="00AC4F5E" w:rsidRDefault="00AC4F5E" w:rsidP="00AC4F5E">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"text"</w:t>
      </w:r>
      <w:r>
        <w:rPr>
          <w:rFonts w:ascii="Consolas" w:hAnsi="Consolas" w:cs="Consolas"/>
          <w:sz w:val="16"/>
          <w:szCs w:val="16"/>
        </w:rPr>
        <w:t xml:space="preserve"> </w:t>
      </w:r>
      <w:r>
        <w:rPr>
          <w:rFonts w:ascii="Consolas" w:hAnsi="Consolas" w:cs="Consolas"/>
          <w:color w:val="008080"/>
          <w:sz w:val="16"/>
          <w:szCs w:val="16"/>
        </w:rPr>
        <w:t>/&gt;</w:t>
      </w:r>
    </w:p>
    <w:p w14:paraId="3490DE29"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"resource-use"</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34A7AAA7" w14:textId="77777777" w:rsidR="00AC4F5E" w:rsidRDefault="00AC4F5E" w:rsidP="00AC4F5E">
      <w:pPr>
        <w:autoSpaceDE w:val="0"/>
        <w:autoSpaceDN w:val="0"/>
        <w:adjustRightInd w:val="0"/>
        <w:spacing w:after="0" w:line="240" w:lineRule="auto"/>
        <w:rPr>
          <w:rFonts w:ascii="Consolas" w:hAnsi="Consolas" w:cs="Consolas"/>
          <w:color w:val="008080"/>
          <w:sz w:val="16"/>
          <w:szCs w:val="16"/>
        </w:rPr>
      </w:pPr>
      <w:r>
        <w:rPr>
          <w:rFonts w:ascii="Consolas" w:hAnsi="Consolas" w:cs="Consolas"/>
          <w:color w:val="008080"/>
          <w:sz w:val="16"/>
          <w:szCs w:val="16"/>
        </w:rPr>
        <w:t xml:space="preserve">        &lt;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"student-step"</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"tab-delimited"</w:t>
      </w:r>
      <w:r>
        <w:rPr>
          <w:rFonts w:ascii="Consolas" w:hAnsi="Consolas" w:cs="Consolas"/>
          <w:sz w:val="16"/>
          <w:szCs w:val="16"/>
        </w:rPr>
        <w:t xml:space="preserve"> </w:t>
      </w:r>
      <w:r>
        <w:rPr>
          <w:rFonts w:ascii="Consolas" w:hAnsi="Consolas" w:cs="Consolas"/>
          <w:color w:val="008080"/>
          <w:sz w:val="16"/>
          <w:szCs w:val="16"/>
        </w:rPr>
        <w:t>/&gt;</w:t>
      </w:r>
    </w:p>
    <w:p w14:paraId="1F4AA7C1" w14:textId="77777777" w:rsidR="00AC4F5E" w:rsidRDefault="00AC4F5E" w:rsidP="00AC4F5E">
      <w:pPr>
        <w:rPr>
          <w:rFonts w:ascii="Consolas" w:hAnsi="Consolas" w:cs="Consolas"/>
          <w:color w:val="008080"/>
          <w:sz w:val="16"/>
          <w:szCs w:val="16"/>
        </w:rPr>
      </w:pPr>
      <w:r>
        <w:rPr>
          <w:rFonts w:ascii="Consolas" w:hAnsi="Consolas" w:cs="Consolas"/>
          <w:color w:val="000000"/>
          <w:sz w:val="16"/>
          <w:szCs w:val="16"/>
        </w:rPr>
        <w:t xml:space="preserve">        </w:t>
      </w:r>
      <w:r>
        <w:rPr>
          <w:rFonts w:ascii="Consolas" w:hAnsi="Consolas" w:cs="Consolas"/>
          <w:color w:val="008080"/>
          <w:sz w:val="16"/>
          <w:szCs w:val="16"/>
        </w:rPr>
        <w:t>&lt;</w:t>
      </w:r>
      <w:proofErr w:type="gramStart"/>
      <w:r>
        <w:rPr>
          <w:rFonts w:ascii="Consolas" w:hAnsi="Consolas" w:cs="Consolas"/>
          <w:color w:val="3F7F7F"/>
          <w:sz w:val="16"/>
          <w:szCs w:val="16"/>
        </w:rPr>
        <w:t>xs:element</w:t>
      </w:r>
      <w:proofErr w:type="gramEnd"/>
      <w:r>
        <w:rPr>
          <w:rFonts w:ascii="Consolas" w:hAnsi="Consolas" w:cs="Consolas"/>
          <w:sz w:val="16"/>
          <w:szCs w:val="16"/>
        </w:rPr>
        <w:t xml:space="preserve"> </w:t>
      </w:r>
      <w:r>
        <w:rPr>
          <w:rFonts w:ascii="Consolas" w:hAnsi="Consolas" w:cs="Consolas"/>
          <w:color w:val="7F007F"/>
          <w:sz w:val="16"/>
          <w:szCs w:val="16"/>
        </w:rPr>
        <w:t>name</w:t>
      </w:r>
      <w:r>
        <w:rPr>
          <w:rFonts w:ascii="Consolas" w:hAnsi="Consolas" w:cs="Consolas"/>
          <w:color w:val="000000"/>
          <w:sz w:val="16"/>
          <w:szCs w:val="16"/>
        </w:rPr>
        <w:t>=</w:t>
      </w:r>
      <w:r>
        <w:rPr>
          <w:rFonts w:ascii="Consolas" w:hAnsi="Consolas" w:cs="Consolas"/>
          <w:i/>
          <w:iCs/>
          <w:color w:val="2A00FF"/>
          <w:sz w:val="16"/>
          <w:szCs w:val="16"/>
        </w:rPr>
        <w:t>"</w:t>
      </w:r>
      <w:r w:rsidR="00AE7F70">
        <w:rPr>
          <w:rFonts w:ascii="Consolas" w:hAnsi="Consolas" w:cs="Consolas"/>
          <w:b/>
          <w:i/>
          <w:iCs/>
          <w:color w:val="FF0000"/>
          <w:sz w:val="16"/>
          <w:szCs w:val="16"/>
        </w:rPr>
        <w:t>blackboard-quiz-scores</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7F007F"/>
          <w:sz w:val="16"/>
          <w:szCs w:val="16"/>
        </w:rPr>
        <w:t>substitutionGroup</w:t>
      </w:r>
      <w:r>
        <w:rPr>
          <w:rFonts w:ascii="Consolas" w:hAnsi="Consolas" w:cs="Consolas"/>
          <w:color w:val="000000"/>
          <w:sz w:val="16"/>
          <w:szCs w:val="16"/>
        </w:rPr>
        <w:t>=</w:t>
      </w:r>
      <w:r>
        <w:rPr>
          <w:rFonts w:ascii="Consolas" w:hAnsi="Consolas" w:cs="Consolas"/>
          <w:i/>
          <w:iCs/>
          <w:color w:val="2A00FF"/>
          <w:sz w:val="16"/>
          <w:szCs w:val="16"/>
        </w:rPr>
        <w:t>"</w:t>
      </w:r>
      <w:r w:rsidRPr="00AE7F70">
        <w:rPr>
          <w:rFonts w:ascii="Consolas" w:hAnsi="Consolas" w:cs="Consolas"/>
          <w:b/>
          <w:i/>
          <w:iCs/>
          <w:color w:val="FF0000"/>
          <w:sz w:val="16"/>
          <w:szCs w:val="16"/>
        </w:rPr>
        <w:t>tab-delimited</w:t>
      </w:r>
      <w:r>
        <w:rPr>
          <w:rFonts w:ascii="Consolas" w:hAnsi="Consolas" w:cs="Consolas"/>
          <w:i/>
          <w:iCs/>
          <w:color w:val="2A00FF"/>
          <w:sz w:val="16"/>
          <w:szCs w:val="16"/>
        </w:rPr>
        <w:t>"</w:t>
      </w:r>
      <w:r>
        <w:rPr>
          <w:rFonts w:ascii="Consolas" w:hAnsi="Consolas" w:cs="Consolas"/>
          <w:sz w:val="16"/>
          <w:szCs w:val="16"/>
        </w:rPr>
        <w:t xml:space="preserve"> </w:t>
      </w:r>
      <w:r>
        <w:rPr>
          <w:rFonts w:ascii="Consolas" w:hAnsi="Consolas" w:cs="Consolas"/>
          <w:color w:val="008080"/>
          <w:sz w:val="16"/>
          <w:szCs w:val="16"/>
        </w:rPr>
        <w:t>/&gt;</w:t>
      </w:r>
    </w:p>
    <w:p w14:paraId="0E125DD9" w14:textId="77777777" w:rsidR="00AC4F5E" w:rsidRDefault="00AC4F5E" w:rsidP="0008030A">
      <w:pPr>
        <w:rPr>
          <w:rFonts w:ascii="Consolas" w:hAnsi="Consolas" w:cs="Consolas"/>
          <w:color w:val="008080"/>
          <w:sz w:val="16"/>
          <w:szCs w:val="16"/>
        </w:rPr>
      </w:pPr>
      <w:r>
        <w:rPr>
          <w:rFonts w:ascii="Consolas" w:hAnsi="Consolas" w:cs="Consolas"/>
          <w:color w:val="008080"/>
          <w:sz w:val="16"/>
          <w:szCs w:val="16"/>
        </w:rPr>
        <w:t>...</w:t>
      </w:r>
      <w:bookmarkEnd w:id="3"/>
      <w:bookmarkEnd w:id="4"/>
      <w:bookmarkEnd w:id="5"/>
    </w:p>
    <w:p w14:paraId="61DE3FA3" w14:textId="77777777" w:rsidR="00040038" w:rsidRDefault="00040038">
      <w:pPr>
        <w:rPr>
          <w:rFonts w:asciiTheme="majorHAnsi" w:eastAsiaTheme="majorEastAsia" w:hAnsiTheme="majorHAnsi" w:cstheme="majorBidi"/>
          <w:b/>
          <w:bCs/>
          <w:color w:val="365F91" w:themeColor="accent1" w:themeShade="BF"/>
          <w:sz w:val="28"/>
          <w:szCs w:val="28"/>
        </w:rPr>
      </w:pPr>
      <w:r>
        <w:br w:type="page"/>
      </w:r>
    </w:p>
    <w:p w14:paraId="0AF9E08E" w14:textId="263C3705" w:rsidR="00040038" w:rsidRDefault="00040038" w:rsidP="00040038">
      <w:pPr>
        <w:pStyle w:val="Heading1"/>
      </w:pPr>
      <w:bookmarkStart w:id="35" w:name="_Toc508010937"/>
      <w:r>
        <w:lastRenderedPageBreak/>
        <w:t>Appendix B</w:t>
      </w:r>
      <w:bookmarkEnd w:id="35"/>
    </w:p>
    <w:p w14:paraId="6F177662" w14:textId="77777777" w:rsidR="00040038" w:rsidRDefault="00040038" w:rsidP="00040038"/>
    <w:p w14:paraId="5F275215" w14:textId="0284E93E" w:rsidR="002B6E54" w:rsidRPr="00040038" w:rsidRDefault="002B6E54" w:rsidP="002B6E54">
      <w:pPr>
        <w:pStyle w:val="Heading2"/>
      </w:pPr>
      <w:bookmarkStart w:id="36" w:name="_Toc508010938"/>
      <w:r>
        <w:t>Lessons Learned</w:t>
      </w:r>
      <w:bookmarkEnd w:id="36"/>
    </w:p>
    <w:p w14:paraId="3AEC7E77" w14:textId="1404EE53" w:rsidR="00040038" w:rsidRDefault="00040038" w:rsidP="00040038">
      <w:r>
        <w:t xml:space="preserve">This appendix serves as a spot for documenting “lessons learned”. We ask that component developers update this section with notes about issues encountered </w:t>
      </w:r>
      <w:proofErr w:type="gramStart"/>
      <w:r>
        <w:t>during the course of</w:t>
      </w:r>
      <w:proofErr w:type="gramEnd"/>
      <w:r>
        <w:t xml:space="preserve"> developin</w:t>
      </w:r>
      <w:r w:rsidR="00DB6B15">
        <w:t>g new components. Corrections to the rest of the document should also be made, but if you find an issue you wish had been covered in the doc but isn’t, or debugging proved particularly tricky, please document those findings here so that others can benefit from your experience.</w:t>
      </w:r>
    </w:p>
    <w:p w14:paraId="1C37AC10" w14:textId="3F27A62B" w:rsidR="00DB6B15" w:rsidRDefault="00BC539D" w:rsidP="00DB6B15">
      <w:pPr>
        <w:pStyle w:val="ListParagraph"/>
        <w:numPr>
          <w:ilvl w:val="0"/>
          <w:numId w:val="2"/>
        </w:numPr>
      </w:pPr>
      <w:r>
        <w:t>The components should not write non-XML to standard output. The GUI interprets the component output as XML, assuming it is the component results. If the component writes to standard out, the GUI will fail to run the component and issue an XML parsing error.</w:t>
      </w:r>
    </w:p>
    <w:p w14:paraId="62C51E48" w14:textId="72550917" w:rsidR="00BC539D" w:rsidRDefault="00E67CBA" w:rsidP="00DB6B15">
      <w:pPr>
        <w:pStyle w:val="ListParagraph"/>
        <w:numPr>
          <w:ilvl w:val="0"/>
          <w:numId w:val="2"/>
        </w:numPr>
      </w:pPr>
      <w:r>
        <w:t>Many programming languages support writing to standard error. This stream is picked up by the workflows platform and will redirect all standard error streams to the user interface in the message window.</w:t>
      </w:r>
    </w:p>
    <w:p w14:paraId="434AB0D0" w14:textId="77777777" w:rsidR="00E67CBA" w:rsidRPr="00040038" w:rsidRDefault="00E67CBA" w:rsidP="00E67CBA">
      <w:pPr>
        <w:pStyle w:val="ListParagraph"/>
        <w:ind w:left="360"/>
      </w:pPr>
    </w:p>
    <w:sectPr w:rsidR="00E67CBA" w:rsidRPr="00040038" w:rsidSect="00851F08">
      <w:headerReference w:type="default" r:id="rId33"/>
      <w:footerReference w:type="default" r:id="rId34"/>
      <w:headerReference w:type="first" r:id="rId35"/>
      <w:footerReference w:type="first" r:id="rId36"/>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27798" w14:textId="77777777" w:rsidR="00BF6EE8" w:rsidRDefault="00BF6EE8" w:rsidP="00443C9B">
      <w:pPr>
        <w:spacing w:after="0" w:line="240" w:lineRule="auto"/>
      </w:pPr>
      <w:r>
        <w:separator/>
      </w:r>
    </w:p>
  </w:endnote>
  <w:endnote w:type="continuationSeparator" w:id="0">
    <w:p w14:paraId="1417DCE2" w14:textId="77777777" w:rsidR="00BF6EE8" w:rsidRDefault="00BF6EE8" w:rsidP="00443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774608"/>
      <w:docPartObj>
        <w:docPartGallery w:val="Page Numbers (Bottom of Page)"/>
        <w:docPartUnique/>
      </w:docPartObj>
    </w:sdtPr>
    <w:sdtEndPr/>
    <w:sdtContent>
      <w:p w14:paraId="4D51CF14" w14:textId="77777777" w:rsidR="008A6999" w:rsidRDefault="008A6999">
        <w:pPr>
          <w:pStyle w:val="Footer"/>
          <w:jc w:val="center"/>
        </w:pPr>
        <w:r>
          <w:rPr>
            <w:noProof/>
          </w:rPr>
          <mc:AlternateContent>
            <mc:Choice Requires="wps">
              <w:drawing>
                <wp:inline distT="0" distB="0" distL="0" distR="0" wp14:anchorId="11F2AA14" wp14:editId="257384A1">
                  <wp:extent cx="5943600" cy="45085"/>
                  <wp:effectExtent l="9525" t="9525" r="0" b="2540"/>
                  <wp:docPr id="3" name="AutoShape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2D8A8BE" id="_x0000_t110" coordsize="21600,21600" o:spt="110" path="m10800,l,10800,10800,21600,21600,10800xe">
                  <v:stroke joinstyle="miter"/>
                  <v:path gradientshapeok="t" o:connecttype="rect" textboxrect="5400,5400,16200,16200"/>
                </v:shapetype>
                <v:shape id="AutoShape 5"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LGP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c8p0ayBK7raeRMik4ySUjgO5VrLbe1Jbax8MNozhXXrWjcH97v21mLmrl0b/s0RbW5qprfiylrT&#10;1YKVwDZB++iFAy4cuJJN98GUEJZB2FDCQ2UbUinZfkVHhIYykUO4s/vjnYmDJxw2s/w8jafAl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lSxj9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p w14:paraId="568201B0" w14:textId="4AB0536D" w:rsidR="008A6999" w:rsidRDefault="008A6999">
        <w:pPr>
          <w:pStyle w:val="Footer"/>
          <w:jc w:val="center"/>
        </w:pPr>
        <w:r>
          <w:fldChar w:fldCharType="begin"/>
        </w:r>
        <w:r>
          <w:instrText xml:space="preserve"> PAGE    \* MERGEFORMAT </w:instrText>
        </w:r>
        <w:r>
          <w:fldChar w:fldCharType="separate"/>
        </w:r>
        <w:r w:rsidR="00066709">
          <w:rPr>
            <w:noProof/>
          </w:rPr>
          <w:t>14</w:t>
        </w:r>
        <w:r>
          <w:rPr>
            <w:noProof/>
          </w:rPr>
          <w:fldChar w:fldCharType="end"/>
        </w:r>
      </w:p>
    </w:sdtContent>
  </w:sdt>
  <w:p w14:paraId="5487AB75" w14:textId="77777777" w:rsidR="008A6999" w:rsidRDefault="008A69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B89E0" w14:textId="1AD7EC27" w:rsidR="008A6999" w:rsidRPr="00365F04" w:rsidRDefault="008A6999" w:rsidP="00DA7817">
    <w:pPr>
      <w:pStyle w:val="Header"/>
      <w:rPr>
        <w:rFonts w:ascii="Futura Std Book" w:hAnsi="Futura Std Book"/>
        <w:color w:val="37567F"/>
        <w:sz w:val="20"/>
        <w:szCs w:val="20"/>
      </w:rPr>
    </w:pPr>
    <w:r>
      <w:rPr>
        <w:noProof/>
      </w:rPr>
      <mc:AlternateContent>
        <mc:Choice Requires="wps">
          <w:drawing>
            <wp:anchor distT="0" distB="0" distL="114300" distR="114300" simplePos="0" relativeHeight="251658240" behindDoc="1" locked="0" layoutInCell="1" allowOverlap="1" wp14:anchorId="5BB3D347" wp14:editId="1CBD2CE0">
              <wp:simplePos x="0" y="0"/>
              <wp:positionH relativeFrom="column">
                <wp:posOffset>0</wp:posOffset>
              </wp:positionH>
              <wp:positionV relativeFrom="paragraph">
                <wp:posOffset>-45085</wp:posOffset>
              </wp:positionV>
              <wp:extent cx="5934075" cy="45085"/>
              <wp:effectExtent l="9525" t="2540" r="0" b="0"/>
              <wp:wrapTight wrapText="bothSides">
                <wp:wrapPolygon edited="0">
                  <wp:start x="8585" y="0"/>
                  <wp:lineTo x="-35" y="4259"/>
                  <wp:lineTo x="-35" y="13082"/>
                  <wp:lineTo x="8585" y="17341"/>
                  <wp:lineTo x="12981" y="17341"/>
                  <wp:lineTo x="21600" y="13082"/>
                  <wp:lineTo x="21600" y="4259"/>
                  <wp:lineTo x="12981" y="0"/>
                  <wp:lineTo x="8585" y="0"/>
                </wp:wrapPolygon>
              </wp:wrapTight>
              <wp:docPr id="1" name="AutoShape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100000</wp14:pctWidth>
              </wp14:sizeRelH>
              <wp14:sizeRelV relativeFrom="page">
                <wp14:pctHeight>0</wp14:pctHeight>
              </wp14:sizeRelV>
            </wp:anchor>
          </w:drawing>
        </mc:Choice>
        <mc:Fallback>
          <w:pict>
            <v:shapetype w14:anchorId="0A49FA80" id="_x0000_t110" coordsize="21600,21600" o:spt="110" path="m10800,l,10800,10800,21600,21600,10800xe">
              <v:stroke joinstyle="miter"/>
              <v:path gradientshapeok="t" o:connecttype="rect" textboxrect="5400,5400,16200,16200"/>
            </v:shapetype>
            <v:shape id="AutoShape 4" o:spid="_x0000_s1026" type="#_x0000_t110" alt="Light horizontal" style="position:absolute;margin-left:0;margin-top:-3.55pt;width:467.25pt;height:3.55pt;flip:y;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ra6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" fillcolor="#37567f" stroked="f" strokecolor="black [3213]">
              <v:fill r:id="rId1" o:title="" type="pattern"/>
              <w10:wrap type="tight"/>
            </v:shape>
          </w:pict>
        </mc:Fallback>
      </mc:AlternateContent>
    </w:r>
    <w:r>
      <w:rPr>
        <w:rFonts w:ascii="Futura Std Book" w:hAnsi="Futura Std Book"/>
        <w:color w:val="37567F"/>
        <w:sz w:val="20"/>
        <w:szCs w:val="20"/>
      </w:rPr>
      <w:t>LearnSphere</w:t>
    </w:r>
    <w:r w:rsidRPr="00365F04">
      <w:rPr>
        <w:rFonts w:ascii="Futura Std Book" w:hAnsi="Futura Std Book"/>
        <w:color w:val="37567F"/>
        <w:sz w:val="20"/>
        <w:szCs w:val="20"/>
      </w:rPr>
      <w:t xml:space="preserve"> </w:t>
    </w:r>
    <w:sdt>
      <w:sdtPr>
        <w:rPr>
          <w:rFonts w:ascii="Futura Std Book" w:hAnsi="Futura Std Book"/>
          <w:color w:val="37567F"/>
          <w:sz w:val="20"/>
          <w:szCs w:val="20"/>
        </w:rPr>
        <w:alias w:val="Title"/>
        <w:id w:val="-620995452"/>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066709">
      <w:rPr>
        <w:rFonts w:ascii="Futura Std Book" w:hAnsi="Futura Std Book"/>
        <w:noProof/>
        <w:color w:val="37567F"/>
        <w:sz w:val="20"/>
        <w:szCs w:val="20"/>
      </w:rPr>
      <w:t>March 5,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0653B4E" w14:textId="77777777" w:rsidR="008A6999" w:rsidRDefault="00BF6EE8" w:rsidP="00DA7817">
    <w:pPr>
      <w:pStyle w:val="Footer"/>
    </w:pPr>
    <w:sdt>
      <w:sdtPr>
        <w:rPr>
          <w:rFonts w:ascii="Futura Std Book" w:hAnsi="Futura Std Book"/>
          <w:color w:val="37567F"/>
          <w:sz w:val="20"/>
          <w:szCs w:val="20"/>
        </w:rPr>
        <w:alias w:val="Subject"/>
        <w:id w:val="-1829048860"/>
        <w:dataBinding w:prefixMappings="xmlns:ns0='http://purl.org/dc/elements/1.1/' xmlns:ns1='http://schemas.openxmlformats.org/package/2006/metadata/core-properties' " w:xpath="/ns1:coreProperties[1]/ns0:subject[1]" w:storeItemID="{6C3C8BC8-F283-45AE-878A-BAB7291924A1}"/>
        <w:text/>
      </w:sdtPr>
      <w:sdtEndPr/>
      <w:sdtContent>
        <w:r w:rsidR="008A6999">
          <w:rPr>
            <w:rFonts w:ascii="Futura Std Book" w:hAnsi="Futura Std Book"/>
            <w:color w:val="37567F"/>
            <w:sz w:val="20"/>
            <w:szCs w:val="20"/>
          </w:rPr>
          <w:t>Workflow Components</w:t>
        </w:r>
      </w:sdtContent>
    </w:sdt>
    <w:r w:rsidR="008A6999" w:rsidRPr="00365F04">
      <w:rPr>
        <w:rFonts w:ascii="Futura Std Book" w:hAnsi="Futura Std Book"/>
        <w:color w:val="37567F"/>
        <w:sz w:val="20"/>
        <w:szCs w:val="20"/>
      </w:rPr>
      <w:tab/>
    </w:r>
    <w:sdt>
      <w:sdtPr>
        <w:rPr>
          <w:rFonts w:ascii="Futura Std Book" w:hAnsi="Futura Std Book"/>
          <w:color w:val="37567F"/>
          <w:sz w:val="20"/>
          <w:szCs w:val="20"/>
        </w:rPr>
        <w:alias w:val="Author"/>
        <w:id w:val="-1138801222"/>
        <w:dataBinding w:prefixMappings="xmlns:ns0='http://purl.org/dc/elements/1.1/' xmlns:ns1='http://schemas.openxmlformats.org/package/2006/metadata/core-properties' " w:xpath="/ns1:coreProperties[1]/ns0:creator[1]" w:storeItemID="{6C3C8BC8-F283-45AE-878A-BAB7291924A1}"/>
        <w:text/>
      </w:sdtPr>
      <w:sdtEndPr/>
      <w:sdtContent>
        <w:r w:rsidR="008A6999">
          <w:rPr>
            <w:rFonts w:ascii="Futura Std Book" w:hAnsi="Futura Std Book"/>
            <w:color w:val="37567F"/>
            <w:sz w:val="20"/>
            <w:szCs w:val="20"/>
          </w:rPr>
          <w:t>Mike Komisin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F590E" w14:textId="77777777" w:rsidR="00BF6EE8" w:rsidRDefault="00BF6EE8" w:rsidP="00443C9B">
      <w:pPr>
        <w:spacing w:after="0" w:line="240" w:lineRule="auto"/>
      </w:pPr>
      <w:r>
        <w:separator/>
      </w:r>
    </w:p>
  </w:footnote>
  <w:footnote w:type="continuationSeparator" w:id="0">
    <w:p w14:paraId="5844CADC" w14:textId="77777777" w:rsidR="00BF6EE8" w:rsidRDefault="00BF6EE8" w:rsidP="00443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06EFA" w14:textId="43F537DF" w:rsidR="008A6999" w:rsidRPr="00365F04" w:rsidRDefault="008A6999">
    <w:pPr>
      <w:pStyle w:val="Header"/>
      <w:rPr>
        <w:rFonts w:ascii="Futura Std Book" w:hAnsi="Futura Std Book"/>
        <w:color w:val="37567F"/>
        <w:sz w:val="20"/>
        <w:szCs w:val="20"/>
      </w:rPr>
    </w:pPr>
    <w:r w:rsidRPr="00365F04">
      <w:rPr>
        <w:rFonts w:ascii="Futura Std Book" w:hAnsi="Futura Std Book"/>
        <w:color w:val="37567F"/>
        <w:sz w:val="20"/>
        <w:szCs w:val="20"/>
      </w:rPr>
      <w:t xml:space="preserve">DataShop </w:t>
    </w:r>
    <w:sdt>
      <w:sdtPr>
        <w:rPr>
          <w:rFonts w:ascii="Futura Std Book" w:hAnsi="Futura Std Book"/>
          <w:color w:val="37567F"/>
          <w:sz w:val="20"/>
          <w:szCs w:val="20"/>
        </w:rPr>
        <w:alias w:val="Title"/>
        <w:id w:val="-1394742020"/>
        <w:placeholder>
          <w:docPart w:val="FC1C395A53B349A0B599911E0FD5069B"/>
        </w:placeholder>
        <w:dataBinding w:prefixMappings="xmlns:ns0='http://purl.org/dc/elements/1.1/' xmlns:ns1='http://schemas.openxmlformats.org/package/2006/metadata/core-properties' " w:xpath="/ns1:coreProperties[1]/ns0:title[1]" w:storeItemID="{6C3C8BC8-F283-45AE-878A-BAB7291924A1}"/>
        <w:text/>
      </w:sdtPr>
      <w:sdtEndPr/>
      <w:sdtContent>
        <w:r w:rsidRPr="00365F04">
          <w:rPr>
            <w:rFonts w:ascii="Futura Std Book" w:hAnsi="Futura Std Book"/>
            <w:color w:val="37567F"/>
            <w:sz w:val="20"/>
            <w:szCs w:val="20"/>
          </w:rPr>
          <w:t>Requirements and Design</w:t>
        </w:r>
      </w:sdtContent>
    </w:sdt>
    <w:r w:rsidRPr="00365F04">
      <w:rPr>
        <w:rFonts w:ascii="Futura Std Book" w:hAnsi="Futura Std Book"/>
        <w:color w:val="37567F"/>
        <w:sz w:val="20"/>
        <w:szCs w:val="20"/>
      </w:rPr>
      <w:tab/>
    </w:r>
    <w:r w:rsidRPr="00365F04">
      <w:rPr>
        <w:rFonts w:ascii="Futura Std Book" w:hAnsi="Futura Std Book"/>
        <w:color w:val="37567F"/>
        <w:sz w:val="20"/>
        <w:szCs w:val="20"/>
      </w:rPr>
      <w:tab/>
    </w:r>
    <w:r>
      <w:rPr>
        <w:rFonts w:ascii="Futura Std Book" w:hAnsi="Futura Std Book"/>
        <w:color w:val="37567F"/>
        <w:sz w:val="20"/>
        <w:szCs w:val="20"/>
      </w:rPr>
      <w:fldChar w:fldCharType="begin"/>
    </w:r>
    <w:r>
      <w:rPr>
        <w:rFonts w:ascii="Futura Std Book" w:hAnsi="Futura Std Book"/>
        <w:color w:val="37567F"/>
        <w:sz w:val="20"/>
        <w:szCs w:val="20"/>
      </w:rPr>
      <w:instrText xml:space="preserve"> DATE \@ "MMMM d, yyyy" </w:instrText>
    </w:r>
    <w:r>
      <w:rPr>
        <w:rFonts w:ascii="Futura Std Book" w:hAnsi="Futura Std Book"/>
        <w:color w:val="37567F"/>
        <w:sz w:val="20"/>
        <w:szCs w:val="20"/>
      </w:rPr>
      <w:fldChar w:fldCharType="separate"/>
    </w:r>
    <w:r w:rsidR="00066709">
      <w:rPr>
        <w:rFonts w:ascii="Futura Std Book" w:hAnsi="Futura Std Book"/>
        <w:noProof/>
        <w:color w:val="37567F"/>
        <w:sz w:val="20"/>
        <w:szCs w:val="20"/>
      </w:rPr>
      <w:t>March 5, 2018</w:t>
    </w:r>
    <w:r>
      <w:rPr>
        <w:rFonts w:ascii="Futura Std Book" w:hAnsi="Futura Std Book"/>
        <w:color w:val="37567F"/>
        <w:sz w:val="20"/>
        <w:szCs w:val="20"/>
      </w:rPr>
      <w:fldChar w:fldCharType="end"/>
    </w:r>
    <w:r w:rsidRPr="00365F04">
      <w:rPr>
        <w:rFonts w:ascii="Futura Std Book" w:hAnsi="Futura Std Book"/>
        <w:color w:val="37567F"/>
        <w:sz w:val="20"/>
        <w:szCs w:val="20"/>
      </w:rPr>
      <w:tab/>
    </w:r>
  </w:p>
  <w:p w14:paraId="355E3E91" w14:textId="77777777" w:rsidR="008A6999" w:rsidRDefault="00BF6EE8">
    <w:pPr>
      <w:pStyle w:val="Header"/>
    </w:pPr>
    <w:sdt>
      <w:sdtPr>
        <w:rPr>
          <w:rFonts w:ascii="Futura Std Book" w:hAnsi="Futura Std Book"/>
          <w:color w:val="37567F"/>
          <w:sz w:val="20"/>
          <w:szCs w:val="20"/>
        </w:rPr>
        <w:alias w:val="Subject"/>
        <w:id w:val="-340933721"/>
        <w:placeholder>
          <w:docPart w:val="AB163BE494A54CE2A234808093487F89"/>
        </w:placeholder>
        <w:dataBinding w:prefixMappings="xmlns:ns0='http://purl.org/dc/elements/1.1/' xmlns:ns1='http://schemas.openxmlformats.org/package/2006/metadata/core-properties' " w:xpath="/ns1:coreProperties[1]/ns0:subject[1]" w:storeItemID="{6C3C8BC8-F283-45AE-878A-BAB7291924A1}"/>
        <w:text/>
      </w:sdtPr>
      <w:sdtEndPr/>
      <w:sdtContent>
        <w:r w:rsidR="008A6999">
          <w:rPr>
            <w:rFonts w:ascii="Futura Std Book" w:hAnsi="Futura Std Book"/>
            <w:color w:val="37567F"/>
            <w:sz w:val="20"/>
            <w:szCs w:val="20"/>
          </w:rPr>
          <w:t>Workflow Components</w:t>
        </w:r>
      </w:sdtContent>
    </w:sdt>
    <w:r w:rsidR="008A6999">
      <w:rPr>
        <w:rFonts w:ascii="Futura Std Book" w:hAnsi="Futura Std Book"/>
        <w:color w:val="37567F"/>
        <w:sz w:val="20"/>
        <w:szCs w:val="20"/>
      </w:rPr>
      <w:tab/>
    </w:r>
    <w:sdt>
      <w:sdtPr>
        <w:rPr>
          <w:rFonts w:ascii="Futura Std Book" w:hAnsi="Futura Std Book"/>
          <w:color w:val="37567F"/>
          <w:sz w:val="20"/>
          <w:szCs w:val="20"/>
        </w:rPr>
        <w:alias w:val="Author"/>
        <w:id w:val="1154480638"/>
        <w:placeholder>
          <w:docPart w:val="06BA8CF5A9294EA58C2D39367A7FF094"/>
        </w:placeholder>
        <w:dataBinding w:prefixMappings="xmlns:ns0='http://purl.org/dc/elements/1.1/' xmlns:ns1='http://schemas.openxmlformats.org/package/2006/metadata/core-properties' " w:xpath="/ns1:coreProperties[1]/ns0:creator[1]" w:storeItemID="{6C3C8BC8-F283-45AE-878A-BAB7291924A1}"/>
        <w:text/>
      </w:sdtPr>
      <w:sdtEndPr/>
      <w:sdtContent>
        <w:r w:rsidR="008A6999">
          <w:rPr>
            <w:rFonts w:ascii="Futura Std Book" w:hAnsi="Futura Std Book"/>
            <w:color w:val="37567F"/>
            <w:sz w:val="20"/>
            <w:szCs w:val="20"/>
          </w:rPr>
          <w:t>Mike Komisin</w:t>
        </w:r>
      </w:sdtContent>
    </w:sdt>
    <w:r w:rsidR="008A6999" w:rsidRPr="00365F04">
      <w:rPr>
        <w:rFonts w:ascii="Futura Std Book" w:hAnsi="Futura Std Book"/>
        <w:color w:val="37567F"/>
        <w:sz w:val="20"/>
        <w:szCs w:val="20"/>
      </w:rPr>
      <w:tab/>
    </w:r>
  </w:p>
  <w:p w14:paraId="7B932108" w14:textId="77777777" w:rsidR="008A6999" w:rsidRPr="00365F04" w:rsidRDefault="008A6999">
    <w:pPr>
      <w:pStyle w:val="Header"/>
      <w:rPr>
        <w:rFonts w:ascii="Futura Std Book" w:hAnsi="Futura Std Book"/>
        <w:color w:val="37567F"/>
        <w:sz w:val="24"/>
        <w:szCs w:val="24"/>
      </w:rPr>
    </w:pPr>
    <w:r>
      <w:rPr>
        <w:noProof/>
      </w:rPr>
      <mc:AlternateContent>
        <mc:Choice Requires="wps">
          <w:drawing>
            <wp:inline distT="0" distB="0" distL="0" distR="0" wp14:anchorId="0F4582B0" wp14:editId="78B34F35">
              <wp:extent cx="5943600" cy="45085"/>
              <wp:effectExtent l="9525" t="9525" r="0" b="2540"/>
              <wp:docPr id="4" name="AutoShape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37567F"/>
                        </a:fgClr>
                        <a:bgClr>
                          <a:srgbClr val="FFFFFF"/>
                        </a:bgClr>
                      </a:patt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9F693E0" id="_x0000_t110" coordsize="21600,21600" o:spt="110" path="m10800,l,10800,10800,21600,21600,10800xe">
              <v:stroke joinstyle="miter"/>
              <v:path gradientshapeok="t" o:connecttype="rect" textboxrect="5400,5400,16200,16200"/>
            </v:shapetype>
            <v:shape id="AutoShape 6" o:spid="_x0000_s1026" type="#_x0000_t110" alt="Light horizontal" style="width:468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" fillcolor="#37567f" stroked="f" strokecolor="black [3213]">
              <v:fill r:id="rId1" o:title="" type="pattern"/>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E03F2" w14:textId="77777777" w:rsidR="008A6999" w:rsidRPr="00365F04" w:rsidRDefault="008A6999" w:rsidP="00365F04">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9D0"/>
    <w:multiLevelType w:val="hybridMultilevel"/>
    <w:tmpl w:val="DC04415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02C"/>
    <w:multiLevelType w:val="hybridMultilevel"/>
    <w:tmpl w:val="82D22BBE"/>
    <w:lvl w:ilvl="0" w:tplc="06C63FE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413F"/>
    <w:multiLevelType w:val="hybridMultilevel"/>
    <w:tmpl w:val="3DA08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C9322E"/>
    <w:multiLevelType w:val="hybridMultilevel"/>
    <w:tmpl w:val="BA66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1035A8"/>
    <w:multiLevelType w:val="hybridMultilevel"/>
    <w:tmpl w:val="49E071D8"/>
    <w:lvl w:ilvl="0" w:tplc="1B9EFF0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B02038"/>
    <w:multiLevelType w:val="hybridMultilevel"/>
    <w:tmpl w:val="155E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62A3B"/>
    <w:multiLevelType w:val="hybridMultilevel"/>
    <w:tmpl w:val="C6540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F17D61"/>
    <w:multiLevelType w:val="hybridMultilevel"/>
    <w:tmpl w:val="BC989082"/>
    <w:lvl w:ilvl="0" w:tplc="3DB80D9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7"/>
  </w:num>
  <w:num w:numId="5">
    <w:abstractNumId w:val="3"/>
  </w:num>
  <w:num w:numId="6">
    <w:abstractNumId w:val="4"/>
  </w:num>
  <w:num w:numId="7">
    <w:abstractNumId w:val="1"/>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427"/>
    <w:rsid w:val="0000125B"/>
    <w:rsid w:val="000016D4"/>
    <w:rsid w:val="00003BB7"/>
    <w:rsid w:val="0000673E"/>
    <w:rsid w:val="00017139"/>
    <w:rsid w:val="0002076A"/>
    <w:rsid w:val="00021F81"/>
    <w:rsid w:val="000237E8"/>
    <w:rsid w:val="0003007D"/>
    <w:rsid w:val="00030736"/>
    <w:rsid w:val="00030EA0"/>
    <w:rsid w:val="0003274C"/>
    <w:rsid w:val="000354E0"/>
    <w:rsid w:val="000356A2"/>
    <w:rsid w:val="00035CC8"/>
    <w:rsid w:val="00037B7B"/>
    <w:rsid w:val="00040038"/>
    <w:rsid w:val="0004171B"/>
    <w:rsid w:val="000419FA"/>
    <w:rsid w:val="00042977"/>
    <w:rsid w:val="00044940"/>
    <w:rsid w:val="00045CF1"/>
    <w:rsid w:val="000470F3"/>
    <w:rsid w:val="00047120"/>
    <w:rsid w:val="00047F2C"/>
    <w:rsid w:val="000512C5"/>
    <w:rsid w:val="0005134F"/>
    <w:rsid w:val="00054D06"/>
    <w:rsid w:val="00055F2C"/>
    <w:rsid w:val="000561F2"/>
    <w:rsid w:val="00056AAF"/>
    <w:rsid w:val="000615F0"/>
    <w:rsid w:val="0006183E"/>
    <w:rsid w:val="00063110"/>
    <w:rsid w:val="00063768"/>
    <w:rsid w:val="00063F38"/>
    <w:rsid w:val="00065BA1"/>
    <w:rsid w:val="00066709"/>
    <w:rsid w:val="00070D66"/>
    <w:rsid w:val="0007109A"/>
    <w:rsid w:val="00077ABF"/>
    <w:rsid w:val="00077D31"/>
    <w:rsid w:val="0008030A"/>
    <w:rsid w:val="000820A7"/>
    <w:rsid w:val="0009021E"/>
    <w:rsid w:val="000902D7"/>
    <w:rsid w:val="0009145C"/>
    <w:rsid w:val="000926C5"/>
    <w:rsid w:val="00096C64"/>
    <w:rsid w:val="00097A1E"/>
    <w:rsid w:val="000A00D0"/>
    <w:rsid w:val="000A2E6A"/>
    <w:rsid w:val="000A2F09"/>
    <w:rsid w:val="000A3B56"/>
    <w:rsid w:val="000A4422"/>
    <w:rsid w:val="000A4525"/>
    <w:rsid w:val="000A7E86"/>
    <w:rsid w:val="000B625A"/>
    <w:rsid w:val="000B640A"/>
    <w:rsid w:val="000C244A"/>
    <w:rsid w:val="000C29F7"/>
    <w:rsid w:val="000C5C2B"/>
    <w:rsid w:val="000D1E72"/>
    <w:rsid w:val="000D3482"/>
    <w:rsid w:val="000E19F1"/>
    <w:rsid w:val="000E205E"/>
    <w:rsid w:val="000E2D86"/>
    <w:rsid w:val="000E3559"/>
    <w:rsid w:val="000F14A3"/>
    <w:rsid w:val="000F4513"/>
    <w:rsid w:val="000F64AE"/>
    <w:rsid w:val="000F7C6F"/>
    <w:rsid w:val="00101158"/>
    <w:rsid w:val="00102B99"/>
    <w:rsid w:val="00110598"/>
    <w:rsid w:val="001128BD"/>
    <w:rsid w:val="001213A4"/>
    <w:rsid w:val="00122D8F"/>
    <w:rsid w:val="0012478B"/>
    <w:rsid w:val="001254B9"/>
    <w:rsid w:val="0012599E"/>
    <w:rsid w:val="001301E0"/>
    <w:rsid w:val="00131749"/>
    <w:rsid w:val="00131856"/>
    <w:rsid w:val="00131DB8"/>
    <w:rsid w:val="00132ECA"/>
    <w:rsid w:val="001336D6"/>
    <w:rsid w:val="0013394C"/>
    <w:rsid w:val="00134833"/>
    <w:rsid w:val="00134F65"/>
    <w:rsid w:val="00135DB1"/>
    <w:rsid w:val="001434BE"/>
    <w:rsid w:val="001451A1"/>
    <w:rsid w:val="001457AC"/>
    <w:rsid w:val="00151139"/>
    <w:rsid w:val="001513ED"/>
    <w:rsid w:val="00152210"/>
    <w:rsid w:val="00154DA4"/>
    <w:rsid w:val="00154FE5"/>
    <w:rsid w:val="0015565B"/>
    <w:rsid w:val="00165603"/>
    <w:rsid w:val="001713AB"/>
    <w:rsid w:val="0017350E"/>
    <w:rsid w:val="00182F00"/>
    <w:rsid w:val="00183CD9"/>
    <w:rsid w:val="00185821"/>
    <w:rsid w:val="0018693C"/>
    <w:rsid w:val="0019138D"/>
    <w:rsid w:val="00192328"/>
    <w:rsid w:val="00195927"/>
    <w:rsid w:val="001966D3"/>
    <w:rsid w:val="00196BC1"/>
    <w:rsid w:val="001A11B7"/>
    <w:rsid w:val="001A2396"/>
    <w:rsid w:val="001A25FA"/>
    <w:rsid w:val="001A6F9A"/>
    <w:rsid w:val="001A762A"/>
    <w:rsid w:val="001B130E"/>
    <w:rsid w:val="001B1A82"/>
    <w:rsid w:val="001B1CCE"/>
    <w:rsid w:val="001B1FBB"/>
    <w:rsid w:val="001B25DB"/>
    <w:rsid w:val="001B36B0"/>
    <w:rsid w:val="001B44E5"/>
    <w:rsid w:val="001B52B6"/>
    <w:rsid w:val="001B6301"/>
    <w:rsid w:val="001B7B10"/>
    <w:rsid w:val="001B7B1E"/>
    <w:rsid w:val="001C2302"/>
    <w:rsid w:val="001C2EA7"/>
    <w:rsid w:val="001C432E"/>
    <w:rsid w:val="001C5E90"/>
    <w:rsid w:val="001D1E3A"/>
    <w:rsid w:val="001D2EEF"/>
    <w:rsid w:val="001D690D"/>
    <w:rsid w:val="001D7578"/>
    <w:rsid w:val="001E08FD"/>
    <w:rsid w:val="001E13A6"/>
    <w:rsid w:val="001E2630"/>
    <w:rsid w:val="001E3E7C"/>
    <w:rsid w:val="001E411A"/>
    <w:rsid w:val="001E5B9A"/>
    <w:rsid w:val="001E5CE4"/>
    <w:rsid w:val="001E78BB"/>
    <w:rsid w:val="001F052B"/>
    <w:rsid w:val="001F062B"/>
    <w:rsid w:val="001F0F11"/>
    <w:rsid w:val="001F3C1E"/>
    <w:rsid w:val="001F3D77"/>
    <w:rsid w:val="001F50FF"/>
    <w:rsid w:val="001F54C0"/>
    <w:rsid w:val="00203446"/>
    <w:rsid w:val="00203AEF"/>
    <w:rsid w:val="002064F3"/>
    <w:rsid w:val="0020768C"/>
    <w:rsid w:val="0021332F"/>
    <w:rsid w:val="0021408C"/>
    <w:rsid w:val="00215825"/>
    <w:rsid w:val="00220296"/>
    <w:rsid w:val="00223685"/>
    <w:rsid w:val="00223AA0"/>
    <w:rsid w:val="00225A6C"/>
    <w:rsid w:val="00226441"/>
    <w:rsid w:val="002309F2"/>
    <w:rsid w:val="002346C9"/>
    <w:rsid w:val="00234F7B"/>
    <w:rsid w:val="00243BF6"/>
    <w:rsid w:val="00244FCD"/>
    <w:rsid w:val="00245E5F"/>
    <w:rsid w:val="00247474"/>
    <w:rsid w:val="00255A9D"/>
    <w:rsid w:val="00256FA6"/>
    <w:rsid w:val="002628A3"/>
    <w:rsid w:val="00262FF0"/>
    <w:rsid w:val="0026308F"/>
    <w:rsid w:val="0026400E"/>
    <w:rsid w:val="00265A19"/>
    <w:rsid w:val="00265BBD"/>
    <w:rsid w:val="00265E99"/>
    <w:rsid w:val="002673A0"/>
    <w:rsid w:val="002776BE"/>
    <w:rsid w:val="0028150D"/>
    <w:rsid w:val="00281669"/>
    <w:rsid w:val="00281743"/>
    <w:rsid w:val="00282B00"/>
    <w:rsid w:val="002843C2"/>
    <w:rsid w:val="00285DC6"/>
    <w:rsid w:val="00291615"/>
    <w:rsid w:val="00293475"/>
    <w:rsid w:val="00294724"/>
    <w:rsid w:val="00294CC0"/>
    <w:rsid w:val="002A0413"/>
    <w:rsid w:val="002A06A8"/>
    <w:rsid w:val="002A143A"/>
    <w:rsid w:val="002A2E63"/>
    <w:rsid w:val="002A36A5"/>
    <w:rsid w:val="002A4F0A"/>
    <w:rsid w:val="002A5C89"/>
    <w:rsid w:val="002B0B36"/>
    <w:rsid w:val="002B0F1E"/>
    <w:rsid w:val="002B1768"/>
    <w:rsid w:val="002B6E54"/>
    <w:rsid w:val="002C3199"/>
    <w:rsid w:val="002C4E71"/>
    <w:rsid w:val="002C58FB"/>
    <w:rsid w:val="002C6DA1"/>
    <w:rsid w:val="002C6DBE"/>
    <w:rsid w:val="002C7186"/>
    <w:rsid w:val="002C7B77"/>
    <w:rsid w:val="002D14A0"/>
    <w:rsid w:val="002D22FE"/>
    <w:rsid w:val="002D269E"/>
    <w:rsid w:val="002D26FB"/>
    <w:rsid w:val="002D2E17"/>
    <w:rsid w:val="002D5895"/>
    <w:rsid w:val="002D6BDE"/>
    <w:rsid w:val="002D7A3A"/>
    <w:rsid w:val="002E530D"/>
    <w:rsid w:val="002E55D3"/>
    <w:rsid w:val="002F1E19"/>
    <w:rsid w:val="002F28DF"/>
    <w:rsid w:val="002F2A6C"/>
    <w:rsid w:val="002F2C39"/>
    <w:rsid w:val="002F36E4"/>
    <w:rsid w:val="002F548E"/>
    <w:rsid w:val="002F5D0C"/>
    <w:rsid w:val="002F5EEB"/>
    <w:rsid w:val="002F6F71"/>
    <w:rsid w:val="00300B12"/>
    <w:rsid w:val="003072B2"/>
    <w:rsid w:val="00310DE0"/>
    <w:rsid w:val="00311872"/>
    <w:rsid w:val="0031217F"/>
    <w:rsid w:val="00312F51"/>
    <w:rsid w:val="003146AD"/>
    <w:rsid w:val="00315E0C"/>
    <w:rsid w:val="00316297"/>
    <w:rsid w:val="00320C24"/>
    <w:rsid w:val="00321149"/>
    <w:rsid w:val="0032253F"/>
    <w:rsid w:val="0032648F"/>
    <w:rsid w:val="00326FAB"/>
    <w:rsid w:val="003270ED"/>
    <w:rsid w:val="003274F8"/>
    <w:rsid w:val="00327891"/>
    <w:rsid w:val="00330B51"/>
    <w:rsid w:val="0033144D"/>
    <w:rsid w:val="00332CCA"/>
    <w:rsid w:val="00333799"/>
    <w:rsid w:val="003341C8"/>
    <w:rsid w:val="0033553A"/>
    <w:rsid w:val="00335CE8"/>
    <w:rsid w:val="00341267"/>
    <w:rsid w:val="00341538"/>
    <w:rsid w:val="00344A1A"/>
    <w:rsid w:val="00344C5B"/>
    <w:rsid w:val="003456FF"/>
    <w:rsid w:val="00351CC5"/>
    <w:rsid w:val="00351FA1"/>
    <w:rsid w:val="00356DBD"/>
    <w:rsid w:val="0036072E"/>
    <w:rsid w:val="003623F0"/>
    <w:rsid w:val="00364507"/>
    <w:rsid w:val="00365F04"/>
    <w:rsid w:val="00366F9A"/>
    <w:rsid w:val="0037080E"/>
    <w:rsid w:val="003717D7"/>
    <w:rsid w:val="00371E8A"/>
    <w:rsid w:val="00372910"/>
    <w:rsid w:val="003731A9"/>
    <w:rsid w:val="003735DF"/>
    <w:rsid w:val="0037391D"/>
    <w:rsid w:val="00375B20"/>
    <w:rsid w:val="0037653E"/>
    <w:rsid w:val="003767F6"/>
    <w:rsid w:val="003778E3"/>
    <w:rsid w:val="00380530"/>
    <w:rsid w:val="00380565"/>
    <w:rsid w:val="00381684"/>
    <w:rsid w:val="00382290"/>
    <w:rsid w:val="0038464A"/>
    <w:rsid w:val="00387297"/>
    <w:rsid w:val="003969DC"/>
    <w:rsid w:val="003A4A1E"/>
    <w:rsid w:val="003B683E"/>
    <w:rsid w:val="003C054E"/>
    <w:rsid w:val="003C0953"/>
    <w:rsid w:val="003C32B1"/>
    <w:rsid w:val="003C5EE0"/>
    <w:rsid w:val="003D1421"/>
    <w:rsid w:val="003D18A2"/>
    <w:rsid w:val="003D5725"/>
    <w:rsid w:val="003E0B6B"/>
    <w:rsid w:val="003E250F"/>
    <w:rsid w:val="003E7D87"/>
    <w:rsid w:val="003F0F3F"/>
    <w:rsid w:val="003F20F2"/>
    <w:rsid w:val="003F2433"/>
    <w:rsid w:val="003F24CB"/>
    <w:rsid w:val="003F512B"/>
    <w:rsid w:val="003F6608"/>
    <w:rsid w:val="003F68CD"/>
    <w:rsid w:val="003F6A5F"/>
    <w:rsid w:val="00401931"/>
    <w:rsid w:val="00402361"/>
    <w:rsid w:val="00402B2B"/>
    <w:rsid w:val="004048B4"/>
    <w:rsid w:val="004063F9"/>
    <w:rsid w:val="0041181F"/>
    <w:rsid w:val="00425EDB"/>
    <w:rsid w:val="0043092D"/>
    <w:rsid w:val="0043271F"/>
    <w:rsid w:val="00436B3C"/>
    <w:rsid w:val="00436E7E"/>
    <w:rsid w:val="004375EA"/>
    <w:rsid w:val="00440870"/>
    <w:rsid w:val="00442B59"/>
    <w:rsid w:val="004430A6"/>
    <w:rsid w:val="00443AAF"/>
    <w:rsid w:val="00443C9B"/>
    <w:rsid w:val="004523C7"/>
    <w:rsid w:val="00454124"/>
    <w:rsid w:val="004564A1"/>
    <w:rsid w:val="00457AE0"/>
    <w:rsid w:val="004605D0"/>
    <w:rsid w:val="004633DC"/>
    <w:rsid w:val="00464775"/>
    <w:rsid w:val="00466A28"/>
    <w:rsid w:val="004673C4"/>
    <w:rsid w:val="00467681"/>
    <w:rsid w:val="00473BA7"/>
    <w:rsid w:val="00473ECC"/>
    <w:rsid w:val="00475F8D"/>
    <w:rsid w:val="00483115"/>
    <w:rsid w:val="00491191"/>
    <w:rsid w:val="004924E0"/>
    <w:rsid w:val="00492E6D"/>
    <w:rsid w:val="004969BE"/>
    <w:rsid w:val="004A317A"/>
    <w:rsid w:val="004A3A14"/>
    <w:rsid w:val="004A3C10"/>
    <w:rsid w:val="004A5552"/>
    <w:rsid w:val="004A579C"/>
    <w:rsid w:val="004A62AC"/>
    <w:rsid w:val="004A7152"/>
    <w:rsid w:val="004B04B7"/>
    <w:rsid w:val="004B0501"/>
    <w:rsid w:val="004B089A"/>
    <w:rsid w:val="004B1682"/>
    <w:rsid w:val="004B3B5C"/>
    <w:rsid w:val="004B5000"/>
    <w:rsid w:val="004B5990"/>
    <w:rsid w:val="004C09E0"/>
    <w:rsid w:val="004C219C"/>
    <w:rsid w:val="004C248F"/>
    <w:rsid w:val="004C28ED"/>
    <w:rsid w:val="004C2D91"/>
    <w:rsid w:val="004D0B3F"/>
    <w:rsid w:val="004D1285"/>
    <w:rsid w:val="004D2613"/>
    <w:rsid w:val="004D34AA"/>
    <w:rsid w:val="004D3903"/>
    <w:rsid w:val="004D4677"/>
    <w:rsid w:val="004D5EAB"/>
    <w:rsid w:val="004E0C9E"/>
    <w:rsid w:val="004E474E"/>
    <w:rsid w:val="004E5890"/>
    <w:rsid w:val="004F0A29"/>
    <w:rsid w:val="004F2101"/>
    <w:rsid w:val="004F32CD"/>
    <w:rsid w:val="004F4BAC"/>
    <w:rsid w:val="004F64D3"/>
    <w:rsid w:val="004F6BBA"/>
    <w:rsid w:val="004F7ABF"/>
    <w:rsid w:val="004F7CEB"/>
    <w:rsid w:val="00502AF4"/>
    <w:rsid w:val="00502E55"/>
    <w:rsid w:val="00504693"/>
    <w:rsid w:val="00504A7C"/>
    <w:rsid w:val="005055E7"/>
    <w:rsid w:val="005068A9"/>
    <w:rsid w:val="00506E4E"/>
    <w:rsid w:val="005113CB"/>
    <w:rsid w:val="0051401B"/>
    <w:rsid w:val="005141C2"/>
    <w:rsid w:val="00517A9E"/>
    <w:rsid w:val="00521D9C"/>
    <w:rsid w:val="00522E7B"/>
    <w:rsid w:val="0052765C"/>
    <w:rsid w:val="00534034"/>
    <w:rsid w:val="005367FF"/>
    <w:rsid w:val="00543C71"/>
    <w:rsid w:val="0054448C"/>
    <w:rsid w:val="00546A3A"/>
    <w:rsid w:val="005476FC"/>
    <w:rsid w:val="005508CB"/>
    <w:rsid w:val="00552E3F"/>
    <w:rsid w:val="00554832"/>
    <w:rsid w:val="00554FCE"/>
    <w:rsid w:val="005572CE"/>
    <w:rsid w:val="00557A46"/>
    <w:rsid w:val="00560776"/>
    <w:rsid w:val="00560AA5"/>
    <w:rsid w:val="00563D22"/>
    <w:rsid w:val="005666D2"/>
    <w:rsid w:val="00567F94"/>
    <w:rsid w:val="00572086"/>
    <w:rsid w:val="00573725"/>
    <w:rsid w:val="0057679E"/>
    <w:rsid w:val="00583DE6"/>
    <w:rsid w:val="0058444C"/>
    <w:rsid w:val="00584D05"/>
    <w:rsid w:val="00584DED"/>
    <w:rsid w:val="005854D1"/>
    <w:rsid w:val="00590A07"/>
    <w:rsid w:val="00590CA3"/>
    <w:rsid w:val="00590E1A"/>
    <w:rsid w:val="00595601"/>
    <w:rsid w:val="00596434"/>
    <w:rsid w:val="005971B3"/>
    <w:rsid w:val="005A01A0"/>
    <w:rsid w:val="005A197D"/>
    <w:rsid w:val="005A24BA"/>
    <w:rsid w:val="005A29BF"/>
    <w:rsid w:val="005A2D73"/>
    <w:rsid w:val="005A4941"/>
    <w:rsid w:val="005A660E"/>
    <w:rsid w:val="005A7B12"/>
    <w:rsid w:val="005A7E21"/>
    <w:rsid w:val="005B139E"/>
    <w:rsid w:val="005B20A8"/>
    <w:rsid w:val="005C2CC4"/>
    <w:rsid w:val="005C32E9"/>
    <w:rsid w:val="005C3EDA"/>
    <w:rsid w:val="005C794C"/>
    <w:rsid w:val="005D00F6"/>
    <w:rsid w:val="005D0118"/>
    <w:rsid w:val="005D04C7"/>
    <w:rsid w:val="005D4B5E"/>
    <w:rsid w:val="005E1DDC"/>
    <w:rsid w:val="005E4B48"/>
    <w:rsid w:val="006129B8"/>
    <w:rsid w:val="00614E32"/>
    <w:rsid w:val="006165CA"/>
    <w:rsid w:val="006174B9"/>
    <w:rsid w:val="00623840"/>
    <w:rsid w:val="00623A73"/>
    <w:rsid w:val="00623F57"/>
    <w:rsid w:val="0062423B"/>
    <w:rsid w:val="00624605"/>
    <w:rsid w:val="00624F5A"/>
    <w:rsid w:val="00625C4E"/>
    <w:rsid w:val="00631886"/>
    <w:rsid w:val="00636840"/>
    <w:rsid w:val="00637177"/>
    <w:rsid w:val="00642599"/>
    <w:rsid w:val="00642843"/>
    <w:rsid w:val="00642950"/>
    <w:rsid w:val="00644563"/>
    <w:rsid w:val="0065128D"/>
    <w:rsid w:val="00652D1C"/>
    <w:rsid w:val="00653B91"/>
    <w:rsid w:val="00655705"/>
    <w:rsid w:val="0065713E"/>
    <w:rsid w:val="006578E2"/>
    <w:rsid w:val="00660CFD"/>
    <w:rsid w:val="006641C0"/>
    <w:rsid w:val="00664D4C"/>
    <w:rsid w:val="006676DB"/>
    <w:rsid w:val="00667B92"/>
    <w:rsid w:val="006701C5"/>
    <w:rsid w:val="00671181"/>
    <w:rsid w:val="006717FA"/>
    <w:rsid w:val="00673D56"/>
    <w:rsid w:val="00675BE5"/>
    <w:rsid w:val="00676A39"/>
    <w:rsid w:val="00676C9F"/>
    <w:rsid w:val="00680506"/>
    <w:rsid w:val="00682813"/>
    <w:rsid w:val="006838E4"/>
    <w:rsid w:val="006931A7"/>
    <w:rsid w:val="00693764"/>
    <w:rsid w:val="00693EA8"/>
    <w:rsid w:val="00694D65"/>
    <w:rsid w:val="00695235"/>
    <w:rsid w:val="006954CF"/>
    <w:rsid w:val="0069748F"/>
    <w:rsid w:val="006A2A19"/>
    <w:rsid w:val="006A3DEA"/>
    <w:rsid w:val="006A633F"/>
    <w:rsid w:val="006B19F8"/>
    <w:rsid w:val="006B2069"/>
    <w:rsid w:val="006B52D8"/>
    <w:rsid w:val="006B548F"/>
    <w:rsid w:val="006B73BD"/>
    <w:rsid w:val="006C0F4D"/>
    <w:rsid w:val="006C57E2"/>
    <w:rsid w:val="006C641A"/>
    <w:rsid w:val="006C651E"/>
    <w:rsid w:val="006C7555"/>
    <w:rsid w:val="006C7B66"/>
    <w:rsid w:val="006C7E0E"/>
    <w:rsid w:val="006D63CC"/>
    <w:rsid w:val="006D7069"/>
    <w:rsid w:val="006D7333"/>
    <w:rsid w:val="006E1478"/>
    <w:rsid w:val="006E20EC"/>
    <w:rsid w:val="006F1D33"/>
    <w:rsid w:val="006F543E"/>
    <w:rsid w:val="006F56F5"/>
    <w:rsid w:val="006F57E8"/>
    <w:rsid w:val="006F7ED7"/>
    <w:rsid w:val="00700718"/>
    <w:rsid w:val="00702970"/>
    <w:rsid w:val="00705DF5"/>
    <w:rsid w:val="0070763F"/>
    <w:rsid w:val="007076B5"/>
    <w:rsid w:val="007117BF"/>
    <w:rsid w:val="00712B4C"/>
    <w:rsid w:val="007136B0"/>
    <w:rsid w:val="00714798"/>
    <w:rsid w:val="007150E7"/>
    <w:rsid w:val="0072120C"/>
    <w:rsid w:val="00721D18"/>
    <w:rsid w:val="007263BB"/>
    <w:rsid w:val="0072733D"/>
    <w:rsid w:val="00732E58"/>
    <w:rsid w:val="00732F0E"/>
    <w:rsid w:val="00735015"/>
    <w:rsid w:val="00736208"/>
    <w:rsid w:val="007365F9"/>
    <w:rsid w:val="0074029B"/>
    <w:rsid w:val="007447CF"/>
    <w:rsid w:val="0074688F"/>
    <w:rsid w:val="00754E43"/>
    <w:rsid w:val="00755505"/>
    <w:rsid w:val="0075669D"/>
    <w:rsid w:val="0075786A"/>
    <w:rsid w:val="00757B47"/>
    <w:rsid w:val="007602EF"/>
    <w:rsid w:val="007607A1"/>
    <w:rsid w:val="007621FC"/>
    <w:rsid w:val="00762924"/>
    <w:rsid w:val="00766CF6"/>
    <w:rsid w:val="00770D89"/>
    <w:rsid w:val="00772463"/>
    <w:rsid w:val="007725B2"/>
    <w:rsid w:val="007739B7"/>
    <w:rsid w:val="00776FEB"/>
    <w:rsid w:val="007773D1"/>
    <w:rsid w:val="007809C8"/>
    <w:rsid w:val="007815E6"/>
    <w:rsid w:val="00782A7A"/>
    <w:rsid w:val="00782D0F"/>
    <w:rsid w:val="007863EF"/>
    <w:rsid w:val="00790B30"/>
    <w:rsid w:val="00790C1E"/>
    <w:rsid w:val="0079174D"/>
    <w:rsid w:val="00792485"/>
    <w:rsid w:val="00796180"/>
    <w:rsid w:val="007A0909"/>
    <w:rsid w:val="007A1590"/>
    <w:rsid w:val="007A1626"/>
    <w:rsid w:val="007A1F88"/>
    <w:rsid w:val="007A233A"/>
    <w:rsid w:val="007A2EF1"/>
    <w:rsid w:val="007A4E33"/>
    <w:rsid w:val="007A656E"/>
    <w:rsid w:val="007B070F"/>
    <w:rsid w:val="007B4775"/>
    <w:rsid w:val="007B65BA"/>
    <w:rsid w:val="007C061C"/>
    <w:rsid w:val="007C611C"/>
    <w:rsid w:val="007C6743"/>
    <w:rsid w:val="007C6F83"/>
    <w:rsid w:val="007D0A69"/>
    <w:rsid w:val="007D5942"/>
    <w:rsid w:val="007D5FA4"/>
    <w:rsid w:val="007D6546"/>
    <w:rsid w:val="007E016E"/>
    <w:rsid w:val="007E0EFE"/>
    <w:rsid w:val="007E1E7C"/>
    <w:rsid w:val="007E6C36"/>
    <w:rsid w:val="007E738E"/>
    <w:rsid w:val="007F1EA5"/>
    <w:rsid w:val="007F6DA5"/>
    <w:rsid w:val="00803013"/>
    <w:rsid w:val="008041E8"/>
    <w:rsid w:val="008061FE"/>
    <w:rsid w:val="00806766"/>
    <w:rsid w:val="0080737E"/>
    <w:rsid w:val="008077DE"/>
    <w:rsid w:val="00807D4E"/>
    <w:rsid w:val="0081038A"/>
    <w:rsid w:val="00810F80"/>
    <w:rsid w:val="00814372"/>
    <w:rsid w:val="00817E94"/>
    <w:rsid w:val="00820551"/>
    <w:rsid w:val="008215B8"/>
    <w:rsid w:val="0082624B"/>
    <w:rsid w:val="008321E4"/>
    <w:rsid w:val="00832FB0"/>
    <w:rsid w:val="00835896"/>
    <w:rsid w:val="00836A2D"/>
    <w:rsid w:val="00836B7A"/>
    <w:rsid w:val="00840AA2"/>
    <w:rsid w:val="00841EF5"/>
    <w:rsid w:val="008438F3"/>
    <w:rsid w:val="00843F32"/>
    <w:rsid w:val="0084432E"/>
    <w:rsid w:val="00845D14"/>
    <w:rsid w:val="00845FCC"/>
    <w:rsid w:val="00846070"/>
    <w:rsid w:val="00850856"/>
    <w:rsid w:val="008518A3"/>
    <w:rsid w:val="00851F08"/>
    <w:rsid w:val="00854A93"/>
    <w:rsid w:val="0085687F"/>
    <w:rsid w:val="00857AC3"/>
    <w:rsid w:val="00860664"/>
    <w:rsid w:val="008679BB"/>
    <w:rsid w:val="008749E2"/>
    <w:rsid w:val="00874E1B"/>
    <w:rsid w:val="00877344"/>
    <w:rsid w:val="00877CA9"/>
    <w:rsid w:val="008837BC"/>
    <w:rsid w:val="00885429"/>
    <w:rsid w:val="008872A6"/>
    <w:rsid w:val="00890B7D"/>
    <w:rsid w:val="00892691"/>
    <w:rsid w:val="008927E4"/>
    <w:rsid w:val="00893E53"/>
    <w:rsid w:val="008953B0"/>
    <w:rsid w:val="008A2799"/>
    <w:rsid w:val="008A6999"/>
    <w:rsid w:val="008B013F"/>
    <w:rsid w:val="008B105E"/>
    <w:rsid w:val="008B47F8"/>
    <w:rsid w:val="008B5064"/>
    <w:rsid w:val="008B7BB6"/>
    <w:rsid w:val="008C19D0"/>
    <w:rsid w:val="008C2291"/>
    <w:rsid w:val="008C2F8E"/>
    <w:rsid w:val="008C5162"/>
    <w:rsid w:val="008C6790"/>
    <w:rsid w:val="008D0520"/>
    <w:rsid w:val="008D290C"/>
    <w:rsid w:val="008D5852"/>
    <w:rsid w:val="008E2068"/>
    <w:rsid w:val="008E2C7E"/>
    <w:rsid w:val="008E307B"/>
    <w:rsid w:val="008E44C8"/>
    <w:rsid w:val="008E5A9E"/>
    <w:rsid w:val="008E6FFB"/>
    <w:rsid w:val="008F0C06"/>
    <w:rsid w:val="008F1555"/>
    <w:rsid w:val="008F222A"/>
    <w:rsid w:val="008F2804"/>
    <w:rsid w:val="008F395E"/>
    <w:rsid w:val="00904A5E"/>
    <w:rsid w:val="00906E5F"/>
    <w:rsid w:val="00910371"/>
    <w:rsid w:val="00910701"/>
    <w:rsid w:val="009108EC"/>
    <w:rsid w:val="00912974"/>
    <w:rsid w:val="009136DE"/>
    <w:rsid w:val="0091683C"/>
    <w:rsid w:val="009201DC"/>
    <w:rsid w:val="009266C2"/>
    <w:rsid w:val="009301AE"/>
    <w:rsid w:val="009327AC"/>
    <w:rsid w:val="00932DDB"/>
    <w:rsid w:val="00933E6F"/>
    <w:rsid w:val="009341A9"/>
    <w:rsid w:val="009375FC"/>
    <w:rsid w:val="00940B27"/>
    <w:rsid w:val="009450D2"/>
    <w:rsid w:val="00952A68"/>
    <w:rsid w:val="00953DC6"/>
    <w:rsid w:val="009578D3"/>
    <w:rsid w:val="00957F00"/>
    <w:rsid w:val="009613C7"/>
    <w:rsid w:val="00961E99"/>
    <w:rsid w:val="00966C10"/>
    <w:rsid w:val="009711A6"/>
    <w:rsid w:val="00972FE8"/>
    <w:rsid w:val="00975161"/>
    <w:rsid w:val="0097727A"/>
    <w:rsid w:val="009842E3"/>
    <w:rsid w:val="00985141"/>
    <w:rsid w:val="0098662C"/>
    <w:rsid w:val="00987202"/>
    <w:rsid w:val="00992E07"/>
    <w:rsid w:val="00993BDD"/>
    <w:rsid w:val="00993EF1"/>
    <w:rsid w:val="00995B34"/>
    <w:rsid w:val="00996593"/>
    <w:rsid w:val="009A1786"/>
    <w:rsid w:val="009A20AF"/>
    <w:rsid w:val="009A4373"/>
    <w:rsid w:val="009A444F"/>
    <w:rsid w:val="009A77DF"/>
    <w:rsid w:val="009B065B"/>
    <w:rsid w:val="009B2244"/>
    <w:rsid w:val="009B2A1C"/>
    <w:rsid w:val="009B6527"/>
    <w:rsid w:val="009C160A"/>
    <w:rsid w:val="009C3991"/>
    <w:rsid w:val="009C63A6"/>
    <w:rsid w:val="009C6E2B"/>
    <w:rsid w:val="009D1056"/>
    <w:rsid w:val="009D34EE"/>
    <w:rsid w:val="009D38A2"/>
    <w:rsid w:val="009D61A8"/>
    <w:rsid w:val="009E077E"/>
    <w:rsid w:val="009E41B9"/>
    <w:rsid w:val="009E437D"/>
    <w:rsid w:val="009F0C5A"/>
    <w:rsid w:val="009F1468"/>
    <w:rsid w:val="009F5289"/>
    <w:rsid w:val="00A0058B"/>
    <w:rsid w:val="00A00EFA"/>
    <w:rsid w:val="00A01912"/>
    <w:rsid w:val="00A01D49"/>
    <w:rsid w:val="00A02A36"/>
    <w:rsid w:val="00A03D0F"/>
    <w:rsid w:val="00A067D3"/>
    <w:rsid w:val="00A070AD"/>
    <w:rsid w:val="00A073CF"/>
    <w:rsid w:val="00A1305A"/>
    <w:rsid w:val="00A14E7C"/>
    <w:rsid w:val="00A16016"/>
    <w:rsid w:val="00A16D31"/>
    <w:rsid w:val="00A2097D"/>
    <w:rsid w:val="00A230FF"/>
    <w:rsid w:val="00A234F0"/>
    <w:rsid w:val="00A2534D"/>
    <w:rsid w:val="00A253F8"/>
    <w:rsid w:val="00A25588"/>
    <w:rsid w:val="00A26423"/>
    <w:rsid w:val="00A27CD2"/>
    <w:rsid w:val="00A30657"/>
    <w:rsid w:val="00A31D01"/>
    <w:rsid w:val="00A3293D"/>
    <w:rsid w:val="00A3531B"/>
    <w:rsid w:val="00A372F7"/>
    <w:rsid w:val="00A40B05"/>
    <w:rsid w:val="00A418B9"/>
    <w:rsid w:val="00A4296F"/>
    <w:rsid w:val="00A432F7"/>
    <w:rsid w:val="00A43C85"/>
    <w:rsid w:val="00A43EED"/>
    <w:rsid w:val="00A457AF"/>
    <w:rsid w:val="00A460F4"/>
    <w:rsid w:val="00A46B1F"/>
    <w:rsid w:val="00A46D2A"/>
    <w:rsid w:val="00A4796A"/>
    <w:rsid w:val="00A55620"/>
    <w:rsid w:val="00A5742C"/>
    <w:rsid w:val="00A60A18"/>
    <w:rsid w:val="00A622F5"/>
    <w:rsid w:val="00A62881"/>
    <w:rsid w:val="00A62C27"/>
    <w:rsid w:val="00A634D7"/>
    <w:rsid w:val="00A67649"/>
    <w:rsid w:val="00A71E55"/>
    <w:rsid w:val="00A74543"/>
    <w:rsid w:val="00A74D25"/>
    <w:rsid w:val="00A77D9E"/>
    <w:rsid w:val="00A80003"/>
    <w:rsid w:val="00A8386A"/>
    <w:rsid w:val="00A862BE"/>
    <w:rsid w:val="00A93011"/>
    <w:rsid w:val="00A94DC2"/>
    <w:rsid w:val="00A96281"/>
    <w:rsid w:val="00A970C9"/>
    <w:rsid w:val="00AA43B7"/>
    <w:rsid w:val="00AA65A9"/>
    <w:rsid w:val="00AA6CE4"/>
    <w:rsid w:val="00AB2C2E"/>
    <w:rsid w:val="00AB2F99"/>
    <w:rsid w:val="00AB36DF"/>
    <w:rsid w:val="00AB5C70"/>
    <w:rsid w:val="00AB67F3"/>
    <w:rsid w:val="00AC45E6"/>
    <w:rsid w:val="00AC4F5E"/>
    <w:rsid w:val="00AC7B4E"/>
    <w:rsid w:val="00AD2BFD"/>
    <w:rsid w:val="00AD3B10"/>
    <w:rsid w:val="00AD4B08"/>
    <w:rsid w:val="00AE0A16"/>
    <w:rsid w:val="00AE1C10"/>
    <w:rsid w:val="00AE3874"/>
    <w:rsid w:val="00AE5F6C"/>
    <w:rsid w:val="00AE60D4"/>
    <w:rsid w:val="00AE6EA7"/>
    <w:rsid w:val="00AE707B"/>
    <w:rsid w:val="00AE74E8"/>
    <w:rsid w:val="00AE76FB"/>
    <w:rsid w:val="00AE7F70"/>
    <w:rsid w:val="00AF47DE"/>
    <w:rsid w:val="00AF48C3"/>
    <w:rsid w:val="00B0150F"/>
    <w:rsid w:val="00B02DE9"/>
    <w:rsid w:val="00B03447"/>
    <w:rsid w:val="00B0367A"/>
    <w:rsid w:val="00B03816"/>
    <w:rsid w:val="00B064D9"/>
    <w:rsid w:val="00B11CE2"/>
    <w:rsid w:val="00B12370"/>
    <w:rsid w:val="00B128D8"/>
    <w:rsid w:val="00B15912"/>
    <w:rsid w:val="00B17355"/>
    <w:rsid w:val="00B20209"/>
    <w:rsid w:val="00B20249"/>
    <w:rsid w:val="00B3072E"/>
    <w:rsid w:val="00B323CC"/>
    <w:rsid w:val="00B32EC0"/>
    <w:rsid w:val="00B32EE2"/>
    <w:rsid w:val="00B34F7F"/>
    <w:rsid w:val="00B36D6F"/>
    <w:rsid w:val="00B36F01"/>
    <w:rsid w:val="00B401C2"/>
    <w:rsid w:val="00B40D5B"/>
    <w:rsid w:val="00B41875"/>
    <w:rsid w:val="00B439A3"/>
    <w:rsid w:val="00B45FAD"/>
    <w:rsid w:val="00B46078"/>
    <w:rsid w:val="00B510E6"/>
    <w:rsid w:val="00B53F38"/>
    <w:rsid w:val="00B53FA3"/>
    <w:rsid w:val="00B54D13"/>
    <w:rsid w:val="00B54EF5"/>
    <w:rsid w:val="00B55D44"/>
    <w:rsid w:val="00B5683C"/>
    <w:rsid w:val="00B71F3D"/>
    <w:rsid w:val="00B72A68"/>
    <w:rsid w:val="00B7360B"/>
    <w:rsid w:val="00B74280"/>
    <w:rsid w:val="00B75C4F"/>
    <w:rsid w:val="00B821CB"/>
    <w:rsid w:val="00B822A9"/>
    <w:rsid w:val="00B83A0D"/>
    <w:rsid w:val="00B840AF"/>
    <w:rsid w:val="00B844A2"/>
    <w:rsid w:val="00B86EB6"/>
    <w:rsid w:val="00B91DA2"/>
    <w:rsid w:val="00B92467"/>
    <w:rsid w:val="00B93188"/>
    <w:rsid w:val="00B93796"/>
    <w:rsid w:val="00B93929"/>
    <w:rsid w:val="00B96A90"/>
    <w:rsid w:val="00BA001E"/>
    <w:rsid w:val="00BA27D8"/>
    <w:rsid w:val="00BA4BAE"/>
    <w:rsid w:val="00BA7D30"/>
    <w:rsid w:val="00BB19E0"/>
    <w:rsid w:val="00BB48B1"/>
    <w:rsid w:val="00BB4CDD"/>
    <w:rsid w:val="00BB58CB"/>
    <w:rsid w:val="00BB6814"/>
    <w:rsid w:val="00BC06C3"/>
    <w:rsid w:val="00BC2D15"/>
    <w:rsid w:val="00BC539D"/>
    <w:rsid w:val="00BC5715"/>
    <w:rsid w:val="00BC5ACE"/>
    <w:rsid w:val="00BC6AB8"/>
    <w:rsid w:val="00BC7E3F"/>
    <w:rsid w:val="00BD38BD"/>
    <w:rsid w:val="00BD3C7A"/>
    <w:rsid w:val="00BE11B9"/>
    <w:rsid w:val="00BE17F5"/>
    <w:rsid w:val="00BE32C1"/>
    <w:rsid w:val="00BE4732"/>
    <w:rsid w:val="00BE4EE4"/>
    <w:rsid w:val="00BE58F6"/>
    <w:rsid w:val="00BF2F0C"/>
    <w:rsid w:val="00BF5699"/>
    <w:rsid w:val="00BF64BC"/>
    <w:rsid w:val="00BF6EE8"/>
    <w:rsid w:val="00C03FEF"/>
    <w:rsid w:val="00C042D3"/>
    <w:rsid w:val="00C04C26"/>
    <w:rsid w:val="00C07ACE"/>
    <w:rsid w:val="00C101F5"/>
    <w:rsid w:val="00C1231C"/>
    <w:rsid w:val="00C1293D"/>
    <w:rsid w:val="00C14FFD"/>
    <w:rsid w:val="00C15068"/>
    <w:rsid w:val="00C15E00"/>
    <w:rsid w:val="00C2091F"/>
    <w:rsid w:val="00C228A3"/>
    <w:rsid w:val="00C234B8"/>
    <w:rsid w:val="00C24863"/>
    <w:rsid w:val="00C249DB"/>
    <w:rsid w:val="00C25223"/>
    <w:rsid w:val="00C26A9F"/>
    <w:rsid w:val="00C26B37"/>
    <w:rsid w:val="00C31369"/>
    <w:rsid w:val="00C3381D"/>
    <w:rsid w:val="00C346C7"/>
    <w:rsid w:val="00C354EE"/>
    <w:rsid w:val="00C35A48"/>
    <w:rsid w:val="00C40445"/>
    <w:rsid w:val="00C44D5F"/>
    <w:rsid w:val="00C47827"/>
    <w:rsid w:val="00C50AF5"/>
    <w:rsid w:val="00C518D5"/>
    <w:rsid w:val="00C51FD8"/>
    <w:rsid w:val="00C53FA2"/>
    <w:rsid w:val="00C56CA9"/>
    <w:rsid w:val="00C6050B"/>
    <w:rsid w:val="00C6112D"/>
    <w:rsid w:val="00C62009"/>
    <w:rsid w:val="00C72953"/>
    <w:rsid w:val="00C75E94"/>
    <w:rsid w:val="00C768D8"/>
    <w:rsid w:val="00C77039"/>
    <w:rsid w:val="00C80F11"/>
    <w:rsid w:val="00C84C2B"/>
    <w:rsid w:val="00C85F8A"/>
    <w:rsid w:val="00C86B0B"/>
    <w:rsid w:val="00C87D90"/>
    <w:rsid w:val="00C923E4"/>
    <w:rsid w:val="00C9244A"/>
    <w:rsid w:val="00C9296B"/>
    <w:rsid w:val="00C94C88"/>
    <w:rsid w:val="00C97CAC"/>
    <w:rsid w:val="00CA116F"/>
    <w:rsid w:val="00CA1D9B"/>
    <w:rsid w:val="00CA24C6"/>
    <w:rsid w:val="00CA2D88"/>
    <w:rsid w:val="00CA48E1"/>
    <w:rsid w:val="00CB233B"/>
    <w:rsid w:val="00CB32E6"/>
    <w:rsid w:val="00CB50EA"/>
    <w:rsid w:val="00CB50EE"/>
    <w:rsid w:val="00CC08DB"/>
    <w:rsid w:val="00CC1295"/>
    <w:rsid w:val="00CD0DD0"/>
    <w:rsid w:val="00CD1DEB"/>
    <w:rsid w:val="00CD6878"/>
    <w:rsid w:val="00CE4E55"/>
    <w:rsid w:val="00CE6208"/>
    <w:rsid w:val="00CE76FA"/>
    <w:rsid w:val="00CF0676"/>
    <w:rsid w:val="00CF0FF8"/>
    <w:rsid w:val="00CF138D"/>
    <w:rsid w:val="00CF4572"/>
    <w:rsid w:val="00CF4E5F"/>
    <w:rsid w:val="00CF61D4"/>
    <w:rsid w:val="00CF6784"/>
    <w:rsid w:val="00D00928"/>
    <w:rsid w:val="00D01F0F"/>
    <w:rsid w:val="00D03464"/>
    <w:rsid w:val="00D03A70"/>
    <w:rsid w:val="00D0586F"/>
    <w:rsid w:val="00D07148"/>
    <w:rsid w:val="00D12BAF"/>
    <w:rsid w:val="00D12FF0"/>
    <w:rsid w:val="00D172B0"/>
    <w:rsid w:val="00D2314F"/>
    <w:rsid w:val="00D2769C"/>
    <w:rsid w:val="00D33482"/>
    <w:rsid w:val="00D339DE"/>
    <w:rsid w:val="00D41476"/>
    <w:rsid w:val="00D42EDD"/>
    <w:rsid w:val="00D44F22"/>
    <w:rsid w:val="00D4502E"/>
    <w:rsid w:val="00D458EE"/>
    <w:rsid w:val="00D52F5C"/>
    <w:rsid w:val="00D54300"/>
    <w:rsid w:val="00D61331"/>
    <w:rsid w:val="00D619EB"/>
    <w:rsid w:val="00D62569"/>
    <w:rsid w:val="00D62E3D"/>
    <w:rsid w:val="00D62EB8"/>
    <w:rsid w:val="00D64E27"/>
    <w:rsid w:val="00D6635D"/>
    <w:rsid w:val="00D674DD"/>
    <w:rsid w:val="00D67BB2"/>
    <w:rsid w:val="00D7130A"/>
    <w:rsid w:val="00D71A2F"/>
    <w:rsid w:val="00D72451"/>
    <w:rsid w:val="00D72CAE"/>
    <w:rsid w:val="00D73C7F"/>
    <w:rsid w:val="00D74A8A"/>
    <w:rsid w:val="00D74CFD"/>
    <w:rsid w:val="00D75D2F"/>
    <w:rsid w:val="00D75D50"/>
    <w:rsid w:val="00D80305"/>
    <w:rsid w:val="00D812D8"/>
    <w:rsid w:val="00D82DBA"/>
    <w:rsid w:val="00D83077"/>
    <w:rsid w:val="00D917AD"/>
    <w:rsid w:val="00D9426A"/>
    <w:rsid w:val="00D942A4"/>
    <w:rsid w:val="00D94AE9"/>
    <w:rsid w:val="00D95555"/>
    <w:rsid w:val="00D95827"/>
    <w:rsid w:val="00D96782"/>
    <w:rsid w:val="00D96C08"/>
    <w:rsid w:val="00D9784C"/>
    <w:rsid w:val="00DA0569"/>
    <w:rsid w:val="00DA170B"/>
    <w:rsid w:val="00DA17AA"/>
    <w:rsid w:val="00DA26F8"/>
    <w:rsid w:val="00DA3124"/>
    <w:rsid w:val="00DA4A42"/>
    <w:rsid w:val="00DA64EA"/>
    <w:rsid w:val="00DA6CF6"/>
    <w:rsid w:val="00DA6F07"/>
    <w:rsid w:val="00DA7817"/>
    <w:rsid w:val="00DA7D81"/>
    <w:rsid w:val="00DB0615"/>
    <w:rsid w:val="00DB092F"/>
    <w:rsid w:val="00DB10FE"/>
    <w:rsid w:val="00DB6B15"/>
    <w:rsid w:val="00DD031D"/>
    <w:rsid w:val="00DD088A"/>
    <w:rsid w:val="00DD0D50"/>
    <w:rsid w:val="00DD4BB2"/>
    <w:rsid w:val="00DD5D70"/>
    <w:rsid w:val="00DE088A"/>
    <w:rsid w:val="00DE0D2E"/>
    <w:rsid w:val="00DE0D35"/>
    <w:rsid w:val="00DE140D"/>
    <w:rsid w:val="00DE3427"/>
    <w:rsid w:val="00DE4ED9"/>
    <w:rsid w:val="00DF09AB"/>
    <w:rsid w:val="00DF298B"/>
    <w:rsid w:val="00DF5F7E"/>
    <w:rsid w:val="00E0736D"/>
    <w:rsid w:val="00E07587"/>
    <w:rsid w:val="00E07A4B"/>
    <w:rsid w:val="00E1080F"/>
    <w:rsid w:val="00E10990"/>
    <w:rsid w:val="00E137C1"/>
    <w:rsid w:val="00E16A74"/>
    <w:rsid w:val="00E178B9"/>
    <w:rsid w:val="00E23B3B"/>
    <w:rsid w:val="00E2514F"/>
    <w:rsid w:val="00E26356"/>
    <w:rsid w:val="00E263A3"/>
    <w:rsid w:val="00E276D8"/>
    <w:rsid w:val="00E31618"/>
    <w:rsid w:val="00E33237"/>
    <w:rsid w:val="00E3414B"/>
    <w:rsid w:val="00E34579"/>
    <w:rsid w:val="00E346CE"/>
    <w:rsid w:val="00E41698"/>
    <w:rsid w:val="00E43CB9"/>
    <w:rsid w:val="00E46460"/>
    <w:rsid w:val="00E465E9"/>
    <w:rsid w:val="00E478E3"/>
    <w:rsid w:val="00E5025F"/>
    <w:rsid w:val="00E50856"/>
    <w:rsid w:val="00E515BB"/>
    <w:rsid w:val="00E52E58"/>
    <w:rsid w:val="00E5306D"/>
    <w:rsid w:val="00E536EE"/>
    <w:rsid w:val="00E565D9"/>
    <w:rsid w:val="00E56E3A"/>
    <w:rsid w:val="00E628B7"/>
    <w:rsid w:val="00E66F94"/>
    <w:rsid w:val="00E67CBA"/>
    <w:rsid w:val="00E716DA"/>
    <w:rsid w:val="00E720B0"/>
    <w:rsid w:val="00E748DB"/>
    <w:rsid w:val="00E80682"/>
    <w:rsid w:val="00E81954"/>
    <w:rsid w:val="00E82681"/>
    <w:rsid w:val="00E87D1F"/>
    <w:rsid w:val="00E9169B"/>
    <w:rsid w:val="00E93A14"/>
    <w:rsid w:val="00E94629"/>
    <w:rsid w:val="00E96AD2"/>
    <w:rsid w:val="00E97560"/>
    <w:rsid w:val="00EA28F6"/>
    <w:rsid w:val="00EA3DB5"/>
    <w:rsid w:val="00EA42E8"/>
    <w:rsid w:val="00EA4D26"/>
    <w:rsid w:val="00EA6029"/>
    <w:rsid w:val="00EA6AA3"/>
    <w:rsid w:val="00EB2571"/>
    <w:rsid w:val="00EB4289"/>
    <w:rsid w:val="00EB5245"/>
    <w:rsid w:val="00EB54E9"/>
    <w:rsid w:val="00EB63EB"/>
    <w:rsid w:val="00EB64FD"/>
    <w:rsid w:val="00EB6E5B"/>
    <w:rsid w:val="00EC0AC9"/>
    <w:rsid w:val="00EC31DA"/>
    <w:rsid w:val="00EC6265"/>
    <w:rsid w:val="00EC6E75"/>
    <w:rsid w:val="00EC6F30"/>
    <w:rsid w:val="00ED027A"/>
    <w:rsid w:val="00ED0460"/>
    <w:rsid w:val="00ED1BF7"/>
    <w:rsid w:val="00ED342A"/>
    <w:rsid w:val="00ED5E7B"/>
    <w:rsid w:val="00EE2148"/>
    <w:rsid w:val="00EE7C17"/>
    <w:rsid w:val="00EF15C9"/>
    <w:rsid w:val="00EF4171"/>
    <w:rsid w:val="00EF74BA"/>
    <w:rsid w:val="00EF79C1"/>
    <w:rsid w:val="00F00BD2"/>
    <w:rsid w:val="00F01701"/>
    <w:rsid w:val="00F024EF"/>
    <w:rsid w:val="00F044A9"/>
    <w:rsid w:val="00F047B1"/>
    <w:rsid w:val="00F0524B"/>
    <w:rsid w:val="00F10492"/>
    <w:rsid w:val="00F136CA"/>
    <w:rsid w:val="00F1640F"/>
    <w:rsid w:val="00F17EC1"/>
    <w:rsid w:val="00F17FA7"/>
    <w:rsid w:val="00F21DFE"/>
    <w:rsid w:val="00F27B16"/>
    <w:rsid w:val="00F27B1A"/>
    <w:rsid w:val="00F31DEC"/>
    <w:rsid w:val="00F41A4A"/>
    <w:rsid w:val="00F42D50"/>
    <w:rsid w:val="00F43677"/>
    <w:rsid w:val="00F44150"/>
    <w:rsid w:val="00F45157"/>
    <w:rsid w:val="00F4547D"/>
    <w:rsid w:val="00F4558C"/>
    <w:rsid w:val="00F46E5E"/>
    <w:rsid w:val="00F500C3"/>
    <w:rsid w:val="00F53E4F"/>
    <w:rsid w:val="00F54005"/>
    <w:rsid w:val="00F55804"/>
    <w:rsid w:val="00F61D10"/>
    <w:rsid w:val="00F624F1"/>
    <w:rsid w:val="00F64156"/>
    <w:rsid w:val="00F645C3"/>
    <w:rsid w:val="00F723A6"/>
    <w:rsid w:val="00F72A77"/>
    <w:rsid w:val="00F74BC8"/>
    <w:rsid w:val="00F750E5"/>
    <w:rsid w:val="00F76024"/>
    <w:rsid w:val="00F76BAF"/>
    <w:rsid w:val="00F76BF2"/>
    <w:rsid w:val="00F84081"/>
    <w:rsid w:val="00F84094"/>
    <w:rsid w:val="00F847E2"/>
    <w:rsid w:val="00F84D30"/>
    <w:rsid w:val="00F84EF5"/>
    <w:rsid w:val="00F85850"/>
    <w:rsid w:val="00F866AD"/>
    <w:rsid w:val="00F866DC"/>
    <w:rsid w:val="00F938B2"/>
    <w:rsid w:val="00F94582"/>
    <w:rsid w:val="00F96200"/>
    <w:rsid w:val="00F96B97"/>
    <w:rsid w:val="00F979BE"/>
    <w:rsid w:val="00FA1926"/>
    <w:rsid w:val="00FA4DF7"/>
    <w:rsid w:val="00FA5C33"/>
    <w:rsid w:val="00FA5D9B"/>
    <w:rsid w:val="00FA7675"/>
    <w:rsid w:val="00FB0214"/>
    <w:rsid w:val="00FB032A"/>
    <w:rsid w:val="00FB6492"/>
    <w:rsid w:val="00FB6B12"/>
    <w:rsid w:val="00FC1052"/>
    <w:rsid w:val="00FC19E2"/>
    <w:rsid w:val="00FC36D1"/>
    <w:rsid w:val="00FC5D5D"/>
    <w:rsid w:val="00FC5D7F"/>
    <w:rsid w:val="00FD0810"/>
    <w:rsid w:val="00FD3309"/>
    <w:rsid w:val="00FD7F70"/>
    <w:rsid w:val="00FE058E"/>
    <w:rsid w:val="00FE1D77"/>
    <w:rsid w:val="00FE335D"/>
    <w:rsid w:val="00FE3FAA"/>
    <w:rsid w:val="00FE57A5"/>
    <w:rsid w:val="00FF06A8"/>
    <w:rsid w:val="00FF0B2C"/>
    <w:rsid w:val="00FF331E"/>
    <w:rsid w:val="00FF371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BC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6F83"/>
  </w:style>
  <w:style w:type="paragraph" w:styleId="Heading1">
    <w:name w:val="heading 1"/>
    <w:basedOn w:val="Normal"/>
    <w:next w:val="Normal"/>
    <w:link w:val="Heading1Char"/>
    <w:uiPriority w:val="9"/>
    <w:qFormat/>
    <w:rsid w:val="00832F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928"/>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671181"/>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832FB0"/>
    <w:pPr>
      <w:keepNext/>
      <w:keepLines/>
      <w:spacing w:before="200" w:after="0"/>
      <w:outlineLvl w:val="3"/>
    </w:pPr>
    <w:rPr>
      <w:rFonts w:asciiTheme="majorHAnsi" w:eastAsiaTheme="majorEastAsia" w:hAnsiTheme="majorHAnsi" w:cstheme="majorBidi"/>
      <w:bCs/>
      <w:iCs/>
      <w:color w:val="4F81BD" w:themeColor="accent1"/>
    </w:rPr>
  </w:style>
  <w:style w:type="paragraph" w:styleId="Heading5">
    <w:name w:val="heading 5"/>
    <w:basedOn w:val="Normal"/>
    <w:next w:val="Normal"/>
    <w:link w:val="Heading5Char"/>
    <w:uiPriority w:val="9"/>
    <w:unhideWhenUsed/>
    <w:qFormat/>
    <w:rsid w:val="00832FB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FB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2FB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2FB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832FB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B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928"/>
    <w:rPr>
      <w:rFonts w:asciiTheme="majorHAnsi" w:eastAsiaTheme="majorEastAsia" w:hAnsiTheme="majorHAnsi" w:cstheme="majorBidi"/>
      <w:b/>
      <w:bCs/>
      <w:color w:val="1F497D" w:themeColor="text2"/>
      <w:sz w:val="26"/>
      <w:szCs w:val="26"/>
    </w:rPr>
  </w:style>
  <w:style w:type="paragraph" w:customStyle="1" w:styleId="sectionbody">
    <w:name w:val="section body"/>
    <w:basedOn w:val="Normal"/>
    <w:rsid w:val="005068A9"/>
    <w:pPr>
      <w:spacing w:before="120" w:after="0" w:line="240" w:lineRule="auto"/>
    </w:pPr>
    <w:rPr>
      <w:rFonts w:ascii="Times New Roman" w:eastAsia="Times New Roman" w:hAnsi="Times New Roman" w:cs="Times New Roman"/>
      <w:szCs w:val="24"/>
    </w:rPr>
  </w:style>
  <w:style w:type="character" w:customStyle="1" w:styleId="Heading3Char">
    <w:name w:val="Heading 3 Char"/>
    <w:basedOn w:val="DefaultParagraphFont"/>
    <w:link w:val="Heading3"/>
    <w:uiPriority w:val="9"/>
    <w:rsid w:val="00671181"/>
    <w:rPr>
      <w:rFonts w:asciiTheme="majorHAnsi" w:eastAsiaTheme="majorEastAsia" w:hAnsiTheme="majorHAnsi" w:cstheme="majorBidi"/>
      <w:b/>
      <w:bCs/>
      <w:i/>
      <w:color w:val="4F81BD" w:themeColor="accent1"/>
    </w:rPr>
  </w:style>
  <w:style w:type="paragraph" w:styleId="ListParagraph">
    <w:name w:val="List Paragraph"/>
    <w:basedOn w:val="Normal"/>
    <w:uiPriority w:val="34"/>
    <w:qFormat/>
    <w:rsid w:val="00832FB0"/>
    <w:pPr>
      <w:ind w:left="720"/>
      <w:contextualSpacing/>
    </w:pPr>
  </w:style>
  <w:style w:type="paragraph" w:styleId="TOC1">
    <w:name w:val="toc 1"/>
    <w:basedOn w:val="Normal"/>
    <w:next w:val="Normal"/>
    <w:autoRedefine/>
    <w:uiPriority w:val="39"/>
    <w:unhideWhenUsed/>
    <w:rsid w:val="004048B4"/>
    <w:pPr>
      <w:tabs>
        <w:tab w:val="right" w:leader="dot" w:pos="9350"/>
      </w:tabs>
      <w:spacing w:after="0"/>
    </w:pPr>
    <w:rPr>
      <w:b/>
      <w:bCs/>
      <w:i/>
      <w:iCs/>
      <w:color w:val="595959" w:themeColor="text1" w:themeTint="A6"/>
      <w:sz w:val="24"/>
      <w:szCs w:val="24"/>
    </w:rPr>
  </w:style>
  <w:style w:type="paragraph" w:styleId="TOC2">
    <w:name w:val="toc 2"/>
    <w:basedOn w:val="Normal"/>
    <w:next w:val="Normal"/>
    <w:autoRedefine/>
    <w:uiPriority w:val="39"/>
    <w:unhideWhenUsed/>
    <w:rsid w:val="00D80305"/>
    <w:pPr>
      <w:spacing w:after="0"/>
      <w:ind w:left="216"/>
    </w:pPr>
    <w:rPr>
      <w:b/>
      <w:bCs/>
      <w:color w:val="595959" w:themeColor="text1" w:themeTint="A6"/>
    </w:rPr>
  </w:style>
  <w:style w:type="paragraph" w:styleId="TOC3">
    <w:name w:val="toc 3"/>
    <w:basedOn w:val="Normal"/>
    <w:next w:val="Normal"/>
    <w:autoRedefine/>
    <w:uiPriority w:val="39"/>
    <w:unhideWhenUsed/>
    <w:rsid w:val="00A2097D"/>
    <w:pPr>
      <w:spacing w:after="0"/>
      <w:ind w:left="440"/>
    </w:pPr>
    <w:rPr>
      <w:sz w:val="20"/>
      <w:szCs w:val="20"/>
    </w:rPr>
  </w:style>
  <w:style w:type="paragraph" w:styleId="TOC4">
    <w:name w:val="toc 4"/>
    <w:basedOn w:val="Normal"/>
    <w:next w:val="Normal"/>
    <w:autoRedefine/>
    <w:uiPriority w:val="39"/>
    <w:unhideWhenUsed/>
    <w:rsid w:val="00A2097D"/>
    <w:pPr>
      <w:spacing w:after="0"/>
      <w:ind w:left="660"/>
    </w:pPr>
    <w:rPr>
      <w:sz w:val="20"/>
      <w:szCs w:val="20"/>
    </w:rPr>
  </w:style>
  <w:style w:type="paragraph" w:styleId="TOC5">
    <w:name w:val="toc 5"/>
    <w:basedOn w:val="Normal"/>
    <w:next w:val="Normal"/>
    <w:autoRedefine/>
    <w:uiPriority w:val="39"/>
    <w:unhideWhenUsed/>
    <w:rsid w:val="00A2097D"/>
    <w:pPr>
      <w:spacing w:after="0"/>
      <w:ind w:left="880"/>
    </w:pPr>
    <w:rPr>
      <w:sz w:val="20"/>
      <w:szCs w:val="20"/>
    </w:rPr>
  </w:style>
  <w:style w:type="paragraph" w:styleId="TOC6">
    <w:name w:val="toc 6"/>
    <w:basedOn w:val="Normal"/>
    <w:next w:val="Normal"/>
    <w:autoRedefine/>
    <w:uiPriority w:val="39"/>
    <w:unhideWhenUsed/>
    <w:rsid w:val="00A2097D"/>
    <w:pPr>
      <w:spacing w:after="0"/>
      <w:ind w:left="1100"/>
    </w:pPr>
    <w:rPr>
      <w:sz w:val="20"/>
      <w:szCs w:val="20"/>
    </w:rPr>
  </w:style>
  <w:style w:type="paragraph" w:styleId="TOC7">
    <w:name w:val="toc 7"/>
    <w:basedOn w:val="Normal"/>
    <w:next w:val="Normal"/>
    <w:autoRedefine/>
    <w:uiPriority w:val="39"/>
    <w:unhideWhenUsed/>
    <w:rsid w:val="00A2097D"/>
    <w:pPr>
      <w:spacing w:after="0"/>
      <w:ind w:left="1320"/>
    </w:pPr>
    <w:rPr>
      <w:sz w:val="20"/>
      <w:szCs w:val="20"/>
    </w:rPr>
  </w:style>
  <w:style w:type="paragraph" w:styleId="TOC8">
    <w:name w:val="toc 8"/>
    <w:basedOn w:val="Normal"/>
    <w:next w:val="Normal"/>
    <w:autoRedefine/>
    <w:uiPriority w:val="39"/>
    <w:unhideWhenUsed/>
    <w:rsid w:val="00A2097D"/>
    <w:pPr>
      <w:spacing w:after="0"/>
      <w:ind w:left="1540"/>
    </w:pPr>
    <w:rPr>
      <w:sz w:val="20"/>
      <w:szCs w:val="20"/>
    </w:rPr>
  </w:style>
  <w:style w:type="paragraph" w:styleId="TOC9">
    <w:name w:val="toc 9"/>
    <w:basedOn w:val="Normal"/>
    <w:next w:val="Normal"/>
    <w:autoRedefine/>
    <w:uiPriority w:val="39"/>
    <w:unhideWhenUsed/>
    <w:rsid w:val="00A2097D"/>
    <w:pPr>
      <w:spacing w:after="0"/>
      <w:ind w:left="1760"/>
    </w:pPr>
    <w:rPr>
      <w:sz w:val="20"/>
      <w:szCs w:val="20"/>
    </w:rPr>
  </w:style>
  <w:style w:type="character" w:customStyle="1" w:styleId="Heading4Char">
    <w:name w:val="Heading 4 Char"/>
    <w:basedOn w:val="DefaultParagraphFont"/>
    <w:link w:val="Heading4"/>
    <w:uiPriority w:val="9"/>
    <w:rsid w:val="00832FB0"/>
    <w:rPr>
      <w:rFonts w:asciiTheme="majorHAnsi" w:eastAsiaTheme="majorEastAsia" w:hAnsiTheme="majorHAnsi" w:cstheme="majorBidi"/>
      <w:bCs/>
      <w:iCs/>
      <w:color w:val="4F81BD" w:themeColor="accent1"/>
    </w:rPr>
  </w:style>
  <w:style w:type="character" w:customStyle="1" w:styleId="Heading5Char">
    <w:name w:val="Heading 5 Char"/>
    <w:basedOn w:val="DefaultParagraphFont"/>
    <w:link w:val="Heading5"/>
    <w:uiPriority w:val="9"/>
    <w:rsid w:val="00832FB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2FB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2FB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2FB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832FB0"/>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43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9B"/>
  </w:style>
  <w:style w:type="paragraph" w:styleId="Footer">
    <w:name w:val="footer"/>
    <w:basedOn w:val="Normal"/>
    <w:link w:val="FooterChar"/>
    <w:uiPriority w:val="99"/>
    <w:unhideWhenUsed/>
    <w:rsid w:val="00443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9B"/>
  </w:style>
  <w:style w:type="character" w:styleId="PlaceholderText">
    <w:name w:val="Placeholder Text"/>
    <w:basedOn w:val="DefaultParagraphFont"/>
    <w:uiPriority w:val="99"/>
    <w:semiHidden/>
    <w:rsid w:val="00443C9B"/>
    <w:rPr>
      <w:color w:val="808080"/>
    </w:rPr>
  </w:style>
  <w:style w:type="paragraph" w:styleId="BalloonText">
    <w:name w:val="Balloon Text"/>
    <w:basedOn w:val="Normal"/>
    <w:link w:val="BalloonTextChar"/>
    <w:uiPriority w:val="99"/>
    <w:semiHidden/>
    <w:unhideWhenUsed/>
    <w:rsid w:val="00443C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C9B"/>
    <w:rPr>
      <w:rFonts w:ascii="Tahoma" w:hAnsi="Tahoma" w:cs="Tahoma"/>
      <w:sz w:val="16"/>
      <w:szCs w:val="16"/>
    </w:rPr>
  </w:style>
  <w:style w:type="paragraph" w:styleId="Title">
    <w:name w:val="Title"/>
    <w:basedOn w:val="Normal"/>
    <w:next w:val="Normal"/>
    <w:link w:val="TitleChar"/>
    <w:uiPriority w:val="10"/>
    <w:qFormat/>
    <w:rsid w:val="00832FB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FB0"/>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32FB0"/>
    <w:pPr>
      <w:spacing w:line="240" w:lineRule="auto"/>
    </w:pPr>
    <w:rPr>
      <w:b/>
      <w:bCs/>
      <w:color w:val="4F81BD" w:themeColor="accent1"/>
      <w:sz w:val="18"/>
      <w:szCs w:val="18"/>
    </w:rPr>
  </w:style>
  <w:style w:type="paragraph" w:customStyle="1" w:styleId="UseCaseExtension">
    <w:name w:val="Use Case Extension"/>
    <w:basedOn w:val="Normal"/>
    <w:link w:val="UseCaseExtensionChar"/>
    <w:rsid w:val="00DE4ED9"/>
    <w:pPr>
      <w:spacing w:after="0"/>
      <w:ind w:firstLine="360"/>
    </w:pPr>
  </w:style>
  <w:style w:type="paragraph" w:customStyle="1" w:styleId="UseCaseHeading">
    <w:name w:val="Use Case Heading"/>
    <w:basedOn w:val="Heading2"/>
    <w:link w:val="UseCaseHeadingChar"/>
    <w:rsid w:val="00281669"/>
  </w:style>
  <w:style w:type="character" w:customStyle="1" w:styleId="UseCaseExtensionChar">
    <w:name w:val="Use Case Extension Char"/>
    <w:basedOn w:val="DefaultParagraphFont"/>
    <w:link w:val="UseCaseExtension"/>
    <w:rsid w:val="00DE4ED9"/>
  </w:style>
  <w:style w:type="table" w:styleId="TableGrid">
    <w:name w:val="Table Grid"/>
    <w:basedOn w:val="TableNormal"/>
    <w:uiPriority w:val="59"/>
    <w:rsid w:val="007602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seCaseHeadingChar">
    <w:name w:val="Use Case Heading Char"/>
    <w:basedOn w:val="Heading2Char"/>
    <w:link w:val="UseCaseHeading"/>
    <w:rsid w:val="00281669"/>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832FB0"/>
    <w:rPr>
      <w:b/>
      <w:bCs/>
      <w:i/>
      <w:iCs/>
      <w:color w:val="4F81BD" w:themeColor="accent1"/>
    </w:rPr>
  </w:style>
  <w:style w:type="table" w:customStyle="1" w:styleId="LightShading-Accent11">
    <w:name w:val="Light Shading - Accent 11"/>
    <w:basedOn w:val="TableNormal"/>
    <w:uiPriority w:val="60"/>
    <w:rsid w:val="00BC2D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BC2D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SystemShall">
    <w:name w:val="SystemShall"/>
    <w:basedOn w:val="Normal"/>
    <w:link w:val="SystemShallChar"/>
    <w:rsid w:val="003F6608"/>
    <w:pPr>
      <w:spacing w:after="120"/>
    </w:pPr>
  </w:style>
  <w:style w:type="table" w:customStyle="1" w:styleId="LightShading-Accent12">
    <w:name w:val="Light Shading - Accent 12"/>
    <w:basedOn w:val="TableNormal"/>
    <w:uiPriority w:val="60"/>
    <w:rsid w:val="004A62A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ystemShallChar">
    <w:name w:val="SystemShall Char"/>
    <w:basedOn w:val="DefaultParagraphFont"/>
    <w:link w:val="SystemShall"/>
    <w:rsid w:val="003F6608"/>
  </w:style>
  <w:style w:type="table" w:customStyle="1" w:styleId="LightShading-Accent13">
    <w:name w:val="Light Shading - Accent 13"/>
    <w:basedOn w:val="TableNormal"/>
    <w:uiPriority w:val="60"/>
    <w:rsid w:val="00D03A7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4F7ABF"/>
    <w:rPr>
      <w:color w:val="0000FF" w:themeColor="hyperlink"/>
      <w:u w:val="single"/>
    </w:rPr>
  </w:style>
  <w:style w:type="character" w:styleId="FollowedHyperlink">
    <w:name w:val="FollowedHyperlink"/>
    <w:basedOn w:val="DefaultParagraphFont"/>
    <w:uiPriority w:val="99"/>
    <w:semiHidden/>
    <w:unhideWhenUsed/>
    <w:rsid w:val="004F7ABF"/>
    <w:rPr>
      <w:color w:val="800080" w:themeColor="followedHyperlink"/>
      <w:u w:val="single"/>
    </w:rPr>
  </w:style>
  <w:style w:type="table" w:customStyle="1" w:styleId="MediumShading2-Accent11">
    <w:name w:val="Medium Shading 2 - Accent 11"/>
    <w:basedOn w:val="TableNormal"/>
    <w:uiPriority w:val="64"/>
    <w:rsid w:val="00457AE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32FB0"/>
    <w:rPr>
      <w:b/>
      <w:bCs/>
    </w:rPr>
  </w:style>
  <w:style w:type="paragraph" w:styleId="Quote">
    <w:name w:val="Quote"/>
    <w:basedOn w:val="Normal"/>
    <w:next w:val="Normal"/>
    <w:link w:val="QuoteChar"/>
    <w:uiPriority w:val="29"/>
    <w:qFormat/>
    <w:rsid w:val="00832FB0"/>
    <w:rPr>
      <w:i/>
      <w:iCs/>
      <w:color w:val="000000" w:themeColor="text1"/>
    </w:rPr>
  </w:style>
  <w:style w:type="character" w:customStyle="1" w:styleId="QuoteChar">
    <w:name w:val="Quote Char"/>
    <w:basedOn w:val="DefaultParagraphFont"/>
    <w:link w:val="Quote"/>
    <w:uiPriority w:val="29"/>
    <w:rsid w:val="00832FB0"/>
    <w:rPr>
      <w:i/>
      <w:iCs/>
      <w:color w:val="000000" w:themeColor="text1"/>
    </w:rPr>
  </w:style>
  <w:style w:type="paragraph" w:styleId="NoSpacing">
    <w:name w:val="No Spacing"/>
    <w:uiPriority w:val="1"/>
    <w:qFormat/>
    <w:rsid w:val="00832FB0"/>
    <w:pPr>
      <w:spacing w:after="0" w:line="240" w:lineRule="auto"/>
    </w:pPr>
  </w:style>
  <w:style w:type="paragraph" w:styleId="Subtitle">
    <w:name w:val="Subtitle"/>
    <w:basedOn w:val="Normal"/>
    <w:next w:val="Normal"/>
    <w:link w:val="SubtitleChar"/>
    <w:uiPriority w:val="11"/>
    <w:qFormat/>
    <w:rsid w:val="00832F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2FB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832FB0"/>
    <w:rPr>
      <w:i/>
      <w:iCs/>
    </w:rPr>
  </w:style>
  <w:style w:type="paragraph" w:styleId="IntenseQuote">
    <w:name w:val="Intense Quote"/>
    <w:basedOn w:val="Normal"/>
    <w:next w:val="Normal"/>
    <w:link w:val="IntenseQuoteChar"/>
    <w:uiPriority w:val="30"/>
    <w:qFormat/>
    <w:rsid w:val="00832FB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32FB0"/>
    <w:rPr>
      <w:b/>
      <w:bCs/>
      <w:i/>
      <w:iCs/>
      <w:color w:val="4F81BD" w:themeColor="accent1"/>
    </w:rPr>
  </w:style>
  <w:style w:type="character" w:styleId="SubtleEmphasis">
    <w:name w:val="Subtle Emphasis"/>
    <w:basedOn w:val="DefaultParagraphFont"/>
    <w:uiPriority w:val="19"/>
    <w:qFormat/>
    <w:rsid w:val="00832FB0"/>
    <w:rPr>
      <w:i/>
      <w:iCs/>
      <w:color w:val="808080" w:themeColor="text1" w:themeTint="7F"/>
    </w:rPr>
  </w:style>
  <w:style w:type="character" w:styleId="SubtleReference">
    <w:name w:val="Subtle Reference"/>
    <w:basedOn w:val="DefaultParagraphFont"/>
    <w:uiPriority w:val="31"/>
    <w:qFormat/>
    <w:rsid w:val="00832FB0"/>
    <w:rPr>
      <w:smallCaps/>
      <w:color w:val="C0504D" w:themeColor="accent2"/>
      <w:u w:val="single"/>
    </w:rPr>
  </w:style>
  <w:style w:type="character" w:styleId="IntenseReference">
    <w:name w:val="Intense Reference"/>
    <w:basedOn w:val="DefaultParagraphFont"/>
    <w:uiPriority w:val="32"/>
    <w:qFormat/>
    <w:rsid w:val="00832FB0"/>
    <w:rPr>
      <w:b/>
      <w:bCs/>
      <w:smallCaps/>
      <w:color w:val="C0504D" w:themeColor="accent2"/>
      <w:spacing w:val="5"/>
      <w:u w:val="single"/>
    </w:rPr>
  </w:style>
  <w:style w:type="character" w:styleId="BookTitle">
    <w:name w:val="Book Title"/>
    <w:basedOn w:val="DefaultParagraphFont"/>
    <w:uiPriority w:val="33"/>
    <w:qFormat/>
    <w:rsid w:val="00832FB0"/>
    <w:rPr>
      <w:b/>
      <w:bCs/>
      <w:smallCaps/>
      <w:spacing w:val="5"/>
    </w:rPr>
  </w:style>
  <w:style w:type="paragraph" w:styleId="TOCHeading">
    <w:name w:val="TOC Heading"/>
    <w:basedOn w:val="Heading1"/>
    <w:next w:val="Normal"/>
    <w:uiPriority w:val="39"/>
    <w:semiHidden/>
    <w:unhideWhenUsed/>
    <w:qFormat/>
    <w:rsid w:val="00832FB0"/>
    <w:pPr>
      <w:outlineLvl w:val="9"/>
    </w:pPr>
  </w:style>
  <w:style w:type="character" w:styleId="CommentReference">
    <w:name w:val="annotation reference"/>
    <w:basedOn w:val="DefaultParagraphFont"/>
    <w:uiPriority w:val="99"/>
    <w:semiHidden/>
    <w:unhideWhenUsed/>
    <w:rsid w:val="00D6635D"/>
    <w:rPr>
      <w:sz w:val="18"/>
      <w:szCs w:val="18"/>
    </w:rPr>
  </w:style>
  <w:style w:type="paragraph" w:styleId="CommentText">
    <w:name w:val="annotation text"/>
    <w:basedOn w:val="Normal"/>
    <w:link w:val="CommentTextChar"/>
    <w:uiPriority w:val="99"/>
    <w:semiHidden/>
    <w:unhideWhenUsed/>
    <w:rsid w:val="00D6635D"/>
    <w:pPr>
      <w:spacing w:line="240" w:lineRule="auto"/>
    </w:pPr>
    <w:rPr>
      <w:sz w:val="24"/>
      <w:szCs w:val="24"/>
    </w:rPr>
  </w:style>
  <w:style w:type="character" w:customStyle="1" w:styleId="CommentTextChar">
    <w:name w:val="Comment Text Char"/>
    <w:basedOn w:val="DefaultParagraphFont"/>
    <w:link w:val="CommentText"/>
    <w:uiPriority w:val="99"/>
    <w:semiHidden/>
    <w:rsid w:val="00D6635D"/>
    <w:rPr>
      <w:sz w:val="24"/>
      <w:szCs w:val="24"/>
    </w:rPr>
  </w:style>
  <w:style w:type="paragraph" w:styleId="CommentSubject">
    <w:name w:val="annotation subject"/>
    <w:basedOn w:val="CommentText"/>
    <w:next w:val="CommentText"/>
    <w:link w:val="CommentSubjectChar"/>
    <w:uiPriority w:val="99"/>
    <w:semiHidden/>
    <w:unhideWhenUsed/>
    <w:rsid w:val="00D6635D"/>
    <w:rPr>
      <w:b/>
      <w:bCs/>
      <w:sz w:val="20"/>
      <w:szCs w:val="20"/>
    </w:rPr>
  </w:style>
  <w:style w:type="character" w:customStyle="1" w:styleId="CommentSubjectChar">
    <w:name w:val="Comment Subject Char"/>
    <w:basedOn w:val="CommentTextChar"/>
    <w:link w:val="CommentSubject"/>
    <w:uiPriority w:val="99"/>
    <w:semiHidden/>
    <w:rsid w:val="00D663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7758">
      <w:bodyDiv w:val="1"/>
      <w:marLeft w:val="0"/>
      <w:marRight w:val="0"/>
      <w:marTop w:val="0"/>
      <w:marBottom w:val="0"/>
      <w:divBdr>
        <w:top w:val="none" w:sz="0" w:space="0" w:color="auto"/>
        <w:left w:val="none" w:sz="0" w:space="0" w:color="auto"/>
        <w:bottom w:val="none" w:sz="0" w:space="0" w:color="auto"/>
        <w:right w:val="none" w:sz="0" w:space="0" w:color="auto"/>
      </w:divBdr>
    </w:div>
    <w:div w:id="165026172">
      <w:bodyDiv w:val="1"/>
      <w:marLeft w:val="0"/>
      <w:marRight w:val="0"/>
      <w:marTop w:val="0"/>
      <w:marBottom w:val="0"/>
      <w:divBdr>
        <w:top w:val="none" w:sz="0" w:space="0" w:color="auto"/>
        <w:left w:val="none" w:sz="0" w:space="0" w:color="auto"/>
        <w:bottom w:val="none" w:sz="0" w:space="0" w:color="auto"/>
        <w:right w:val="none" w:sz="0" w:space="0" w:color="auto"/>
      </w:divBdr>
    </w:div>
    <w:div w:id="1547643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datashop-help@lists.andrew.cmu.edu" TargetMode="Externa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ant.apache.org/bindownload.cgi" TargetMode="External"/><Relationship Id="rId25" Type="http://schemas.openxmlformats.org/officeDocument/2006/relationships/image" Target="media/image7.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oracle.com/technetwork/java/javaee/downloads/index.html"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atashop-help@lists.andrew.cmu.edu"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diagramLayout" Target="diagrams/layout1.xml"/><Relationship Id="rId19" Type="http://schemas.openxmlformats.org/officeDocument/2006/relationships/image" Target="media/image2.png"/><Relationship Id="rId31" Type="http://schemas.openxmlformats.org/officeDocument/2006/relationships/hyperlink" Target="https://help.ubuntu.com/community/LinuxFilesystemTreeOverview"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mailto:datashop-help@lists.andrew.cmu.edu" TargetMode="External"/><Relationship Id="rId22" Type="http://schemas.openxmlformats.org/officeDocument/2006/relationships/hyperlink" Target="http://www.w3.org/TR/xmlschema-2/"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4.gif"/></Relationships>
</file>

<file path=word/_rels/footer2.xml.rels><?xml version="1.0" encoding="UTF-8" standalone="yes"?>
<Relationships xmlns="http://schemas.openxmlformats.org/package/2006/relationships"><Relationship Id="rId1" Type="http://schemas.openxmlformats.org/officeDocument/2006/relationships/image" Target="media/image14.gif"/></Relationships>
</file>

<file path=word/_rels/header1.xml.rels><?xml version="1.0" encoding="UTF-8" standalone="yes"?>
<Relationships xmlns="http://schemas.openxmlformats.org/package/2006/relationships"><Relationship Id="rId1" Type="http://schemas.openxmlformats.org/officeDocument/2006/relationships/image" Target="media/image14.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82E55-7A5A-47EB-A116-1365405AA569}" type="doc">
      <dgm:prSet loTypeId="urn:microsoft.com/office/officeart/2005/8/layout/chevron2" loCatId="process" qsTypeId="urn:microsoft.com/office/officeart/2005/8/quickstyle/simple4" qsCatId="simple" csTypeId="urn:microsoft.com/office/officeart/2005/8/colors/colorful1" csCatId="colorful" phldr="1"/>
      <dgm:spPr/>
      <dgm:t>
        <a:bodyPr/>
        <a:lstStyle/>
        <a:p>
          <a:endParaRPr lang="en-US"/>
        </a:p>
      </dgm:t>
    </dgm:pt>
    <dgm:pt modelId="{6F0E523D-CC1F-402B-AFAD-5F5549240BB0}">
      <dgm:prSet phldrT="[Text]"/>
      <dgm:spPr/>
      <dgm:t>
        <a:bodyPr/>
        <a:lstStyle/>
        <a:p>
          <a:pPr algn="ctr"/>
          <a:r>
            <a:rPr lang="en-US" dirty="0"/>
            <a:t>Workflow calls component</a:t>
          </a:r>
        </a:p>
      </dgm:t>
    </dgm:pt>
    <dgm:pt modelId="{B5DF6326-D5E2-46B8-8749-93CF824AC41C}" type="parTrans" cxnId="{43A989CD-62E8-4E9E-BDA5-CA3E83CA1A5B}">
      <dgm:prSet/>
      <dgm:spPr/>
      <dgm:t>
        <a:bodyPr/>
        <a:lstStyle/>
        <a:p>
          <a:pPr algn="l"/>
          <a:endParaRPr lang="en-US"/>
        </a:p>
      </dgm:t>
    </dgm:pt>
    <dgm:pt modelId="{D3D92FBE-5B0A-43EF-90B1-34D9BB23516C}" type="sibTrans" cxnId="{43A989CD-62E8-4E9E-BDA5-CA3E83CA1A5B}">
      <dgm:prSet/>
      <dgm:spPr/>
      <dgm:t>
        <a:bodyPr/>
        <a:lstStyle/>
        <a:p>
          <a:pPr algn="l"/>
          <a:endParaRPr lang="en-US"/>
        </a:p>
      </dgm:t>
    </dgm:pt>
    <dgm:pt modelId="{1B19EDB7-2A3A-4CCB-A4EC-E111A349193D}">
      <dgm:prSet phldrT="[Text]"/>
      <dgm:spPr/>
      <dgm:t>
        <a:bodyPr/>
        <a:lstStyle/>
        <a:p>
          <a:pPr algn="ctr"/>
          <a:r>
            <a:rPr lang="en-US" dirty="0"/>
            <a:t>Component calls program</a:t>
          </a:r>
        </a:p>
      </dgm:t>
    </dgm:pt>
    <dgm:pt modelId="{F1D5302E-3F0C-4C6F-BED6-4BD4662C580D}" type="parTrans" cxnId="{E5438DF3-56C8-45EB-98D9-A34BF698D112}">
      <dgm:prSet/>
      <dgm:spPr/>
      <dgm:t>
        <a:bodyPr/>
        <a:lstStyle/>
        <a:p>
          <a:pPr algn="l"/>
          <a:endParaRPr lang="en-US"/>
        </a:p>
      </dgm:t>
    </dgm:pt>
    <dgm:pt modelId="{7082D160-0998-4AB7-BA8D-725F9561B6A4}" type="sibTrans" cxnId="{E5438DF3-56C8-45EB-98D9-A34BF698D112}">
      <dgm:prSet/>
      <dgm:spPr/>
      <dgm:t>
        <a:bodyPr/>
        <a:lstStyle/>
        <a:p>
          <a:pPr algn="l"/>
          <a:endParaRPr lang="en-US"/>
        </a:p>
      </dgm:t>
    </dgm:pt>
    <dgm:pt modelId="{522A969E-6F9A-4F5F-94FB-FE7DC3B0DCB2}">
      <dgm:prSet phldrT="[Text]"/>
      <dgm:spPr/>
      <dgm:t>
        <a:bodyPr/>
        <a:lstStyle/>
        <a:p>
          <a:pPr algn="ctr"/>
          <a:r>
            <a:rPr lang="en-US" dirty="0"/>
            <a:t>Program executes</a:t>
          </a:r>
        </a:p>
      </dgm:t>
    </dgm:pt>
    <dgm:pt modelId="{3A868D9D-D1FC-4E0D-A1FF-C5E503A3B884}" type="parTrans" cxnId="{D8C0C987-2FA1-4BFA-88B5-087AA81640B3}">
      <dgm:prSet/>
      <dgm:spPr/>
      <dgm:t>
        <a:bodyPr/>
        <a:lstStyle/>
        <a:p>
          <a:pPr algn="l"/>
          <a:endParaRPr lang="en-US"/>
        </a:p>
      </dgm:t>
    </dgm:pt>
    <dgm:pt modelId="{744D9AD1-101B-40E6-A625-B8D0E3B3B9D9}" type="sibTrans" cxnId="{D8C0C987-2FA1-4BFA-88B5-087AA81640B3}">
      <dgm:prSet/>
      <dgm:spPr/>
      <dgm:t>
        <a:bodyPr/>
        <a:lstStyle/>
        <a:p>
          <a:pPr algn="l"/>
          <a:endParaRPr lang="en-US"/>
        </a:p>
      </dgm:t>
    </dgm:pt>
    <dgm:pt modelId="{C448CB94-5C1B-498E-BE3C-BAC1E09520D6}">
      <dgm:prSet/>
      <dgm:spPr/>
      <dgm:t>
        <a:bodyPr/>
        <a:lstStyle/>
        <a:p>
          <a:pPr algn="l"/>
          <a:r>
            <a:rPr lang="en-US" dirty="0"/>
            <a:t>A workflow is executed</a:t>
          </a:r>
        </a:p>
      </dgm:t>
    </dgm:pt>
    <dgm:pt modelId="{F634FCFC-2203-4E9B-976A-F9C1D12387FF}" type="parTrans" cxnId="{2ACE2081-26B8-4DAF-ADFE-2E724E63A03B}">
      <dgm:prSet/>
      <dgm:spPr/>
      <dgm:t>
        <a:bodyPr/>
        <a:lstStyle/>
        <a:p>
          <a:pPr algn="l"/>
          <a:endParaRPr lang="en-US"/>
        </a:p>
      </dgm:t>
    </dgm:pt>
    <dgm:pt modelId="{44C8EA4C-73B2-4AED-9DC2-804DD8CD8649}" type="sibTrans" cxnId="{2ACE2081-26B8-4DAF-ADFE-2E724E63A03B}">
      <dgm:prSet/>
      <dgm:spPr/>
      <dgm:t>
        <a:bodyPr/>
        <a:lstStyle/>
        <a:p>
          <a:pPr algn="l"/>
          <a:endParaRPr lang="en-US"/>
        </a:p>
      </dgm:t>
    </dgm:pt>
    <dgm:pt modelId="{825D6D42-3871-40ED-B9A7-648C29A93A7B}">
      <dgm:prSet/>
      <dgm:spPr/>
      <dgm:t>
        <a:bodyPr/>
        <a:lstStyle/>
        <a:p>
          <a:pPr algn="l"/>
          <a:r>
            <a:rPr lang="en-US" dirty="0"/>
            <a:t>Data from a component's predecessor is passed to the component</a:t>
          </a:r>
        </a:p>
      </dgm:t>
    </dgm:pt>
    <dgm:pt modelId="{99C63B4E-8843-443A-937D-A978D21B6D1E}" type="parTrans" cxnId="{C8FAC03F-5B53-48B0-A801-58BFFFB00C58}">
      <dgm:prSet/>
      <dgm:spPr/>
      <dgm:t>
        <a:bodyPr/>
        <a:lstStyle/>
        <a:p>
          <a:pPr algn="l"/>
          <a:endParaRPr lang="en-US"/>
        </a:p>
      </dgm:t>
    </dgm:pt>
    <dgm:pt modelId="{EA8AAA37-ACEB-4617-BB76-FD17C465A941}" type="sibTrans" cxnId="{C8FAC03F-5B53-48B0-A801-58BFFFB00C58}">
      <dgm:prSet/>
      <dgm:spPr/>
      <dgm:t>
        <a:bodyPr/>
        <a:lstStyle/>
        <a:p>
          <a:pPr algn="l"/>
          <a:endParaRPr lang="en-US"/>
        </a:p>
      </dgm:t>
    </dgm:pt>
    <dgm:pt modelId="{974B87F8-2639-4841-9537-32BE356D57A0}">
      <dgm:prSet/>
      <dgm:spPr/>
      <dgm:t>
        <a:bodyPr/>
        <a:lstStyle/>
        <a:p>
          <a:pPr algn="l"/>
          <a:r>
            <a:rPr lang="en-US" dirty="0"/>
            <a:t>The component's Java wrapper communicates with the workflows platform to obtain the component definition (XSD)</a:t>
          </a:r>
        </a:p>
      </dgm:t>
    </dgm:pt>
    <dgm:pt modelId="{C4AADCF8-CF32-4E8D-9406-F4849FD64C31}" type="parTrans" cxnId="{B718C595-6717-42A4-B937-C562B876C2AA}">
      <dgm:prSet/>
      <dgm:spPr/>
      <dgm:t>
        <a:bodyPr/>
        <a:lstStyle/>
        <a:p>
          <a:pPr algn="l"/>
          <a:endParaRPr lang="en-US"/>
        </a:p>
      </dgm:t>
    </dgm:pt>
    <dgm:pt modelId="{03412890-214F-4934-8320-9D1F85F86393}" type="sibTrans" cxnId="{B718C595-6717-42A4-B937-C562B876C2AA}">
      <dgm:prSet/>
      <dgm:spPr/>
      <dgm:t>
        <a:bodyPr/>
        <a:lstStyle/>
        <a:p>
          <a:pPr algn="l"/>
          <a:endParaRPr lang="en-US"/>
        </a:p>
      </dgm:t>
    </dgm:pt>
    <dgm:pt modelId="{BD2E1552-ED46-42F6-A04B-90D31EE4C8C8}">
      <dgm:prSet/>
      <dgm:spPr/>
      <dgm:t>
        <a:bodyPr/>
        <a:lstStyle/>
        <a:p>
          <a:pPr algn="l"/>
          <a:r>
            <a:rPr lang="en-US" dirty="0"/>
            <a:t>Input files and option values are passed as command-line arguments</a:t>
          </a:r>
        </a:p>
      </dgm:t>
    </dgm:pt>
    <dgm:pt modelId="{248AD5A8-5835-449E-BC77-080A2F131DF6}" type="parTrans" cxnId="{297BB1EA-E6E8-48A2-BF5F-266BF4AF86C1}">
      <dgm:prSet/>
      <dgm:spPr/>
      <dgm:t>
        <a:bodyPr/>
        <a:lstStyle/>
        <a:p>
          <a:pPr algn="l"/>
          <a:endParaRPr lang="en-US"/>
        </a:p>
      </dgm:t>
    </dgm:pt>
    <dgm:pt modelId="{67B0DF7A-F57C-46BE-B996-C22EBAEA7163}" type="sibTrans" cxnId="{297BB1EA-E6E8-48A2-BF5F-266BF4AF86C1}">
      <dgm:prSet/>
      <dgm:spPr/>
      <dgm:t>
        <a:bodyPr/>
        <a:lstStyle/>
        <a:p>
          <a:pPr algn="l"/>
          <a:endParaRPr lang="en-US"/>
        </a:p>
      </dgm:t>
    </dgm:pt>
    <dgm:pt modelId="{CCD25755-2D8B-4F0C-8E6C-0980C18C1711}">
      <dgm:prSet/>
      <dgm:spPr/>
      <dgm:t>
        <a:bodyPr/>
        <a:lstStyle/>
        <a:p>
          <a:pPr algn="l"/>
          <a:r>
            <a:rPr lang="en-US" dirty="0"/>
            <a:t>New output files are added to the component XML via the wrapper or an error message is generated and returned to the user</a:t>
          </a:r>
        </a:p>
      </dgm:t>
    </dgm:pt>
    <dgm:pt modelId="{B292BC1F-86E3-473C-80E2-57C5B442D95F}" type="parTrans" cxnId="{C9E6E2A4-B548-4C84-8785-6BE46827A398}">
      <dgm:prSet/>
      <dgm:spPr/>
      <dgm:t>
        <a:bodyPr/>
        <a:lstStyle/>
        <a:p>
          <a:pPr algn="l"/>
          <a:endParaRPr lang="en-US"/>
        </a:p>
      </dgm:t>
    </dgm:pt>
    <dgm:pt modelId="{4C4AEF3F-C5A6-4019-9166-6C3FDF83FEEC}" type="sibTrans" cxnId="{C9E6E2A4-B548-4C84-8785-6BE46827A398}">
      <dgm:prSet/>
      <dgm:spPr/>
      <dgm:t>
        <a:bodyPr/>
        <a:lstStyle/>
        <a:p>
          <a:pPr algn="l"/>
          <a:endParaRPr lang="en-US"/>
        </a:p>
      </dgm:t>
    </dgm:pt>
    <dgm:pt modelId="{39351CB8-170E-4D44-AB6E-AE0705381286}">
      <dgm:prSet/>
      <dgm:spPr/>
      <dgm:t>
        <a:bodyPr/>
        <a:lstStyle/>
        <a:p>
          <a:pPr algn="l"/>
          <a:r>
            <a:rPr lang="en-US" dirty="0"/>
            <a:t>A program is executed on behalf of the component</a:t>
          </a:r>
        </a:p>
      </dgm:t>
    </dgm:pt>
    <dgm:pt modelId="{E70CF5E6-A42B-4A50-9239-EB87E8B2FEA2}" type="parTrans" cxnId="{E323EEFE-24CB-42CA-BBBB-65FF3C2A5CD9}">
      <dgm:prSet/>
      <dgm:spPr/>
      <dgm:t>
        <a:bodyPr/>
        <a:lstStyle/>
        <a:p>
          <a:endParaRPr lang="en-US"/>
        </a:p>
      </dgm:t>
    </dgm:pt>
    <dgm:pt modelId="{F03FA203-83C8-4920-8B23-D87F7666AC2B}" type="sibTrans" cxnId="{E323EEFE-24CB-42CA-BBBB-65FF3C2A5CD9}">
      <dgm:prSet/>
      <dgm:spPr/>
      <dgm:t>
        <a:bodyPr/>
        <a:lstStyle/>
        <a:p>
          <a:endParaRPr lang="en-US"/>
        </a:p>
      </dgm:t>
    </dgm:pt>
    <dgm:pt modelId="{0A73E15C-DDAA-42A2-9A66-BC9C50D42926}">
      <dgm:prSet/>
      <dgm:spPr/>
      <dgm:t>
        <a:bodyPr/>
        <a:lstStyle/>
        <a:p>
          <a:pPr algn="l"/>
          <a:r>
            <a:rPr lang="en-US" dirty="0"/>
            <a:t>User-specified optionns (or the default options) are also given</a:t>
          </a:r>
        </a:p>
      </dgm:t>
    </dgm:pt>
    <dgm:pt modelId="{17D7D1AF-7804-4DA9-95BD-F4936108385B}" type="parTrans" cxnId="{B6A63622-8469-4F87-8F6B-EC937C629DF6}">
      <dgm:prSet/>
      <dgm:spPr/>
      <dgm:t>
        <a:bodyPr/>
        <a:lstStyle/>
        <a:p>
          <a:endParaRPr lang="en-US"/>
        </a:p>
      </dgm:t>
    </dgm:pt>
    <dgm:pt modelId="{EDBB7EB4-CC34-4C61-8813-4FDB47F1BFA8}" type="sibTrans" cxnId="{B6A63622-8469-4F87-8F6B-EC937C629DF6}">
      <dgm:prSet/>
      <dgm:spPr/>
      <dgm:t>
        <a:bodyPr/>
        <a:lstStyle/>
        <a:p>
          <a:endParaRPr lang="en-US"/>
        </a:p>
      </dgm:t>
    </dgm:pt>
    <dgm:pt modelId="{699D5621-229A-4264-87F9-C6083B36B45B}">
      <dgm:prSet/>
      <dgm:spPr/>
      <dgm:t>
        <a:bodyPr/>
        <a:lstStyle/>
        <a:p>
          <a:pPr algn="l"/>
          <a:r>
            <a:rPr lang="en-US" dirty="0"/>
            <a:t>The wrapper is initialized and its runComponent method is called</a:t>
          </a:r>
        </a:p>
      </dgm:t>
    </dgm:pt>
    <dgm:pt modelId="{AC6FF4B3-1188-411E-AABD-DF86AF316E8E}" type="parTrans" cxnId="{7B1A11AF-601C-4E28-9BC7-3B41D78EACDB}">
      <dgm:prSet/>
      <dgm:spPr/>
      <dgm:t>
        <a:bodyPr/>
        <a:lstStyle/>
        <a:p>
          <a:endParaRPr lang="en-US"/>
        </a:p>
      </dgm:t>
    </dgm:pt>
    <dgm:pt modelId="{9EF0600D-E7A5-4074-87BB-D0E52B46D8CF}" type="sibTrans" cxnId="{7B1A11AF-601C-4E28-9BC7-3B41D78EACDB}">
      <dgm:prSet/>
      <dgm:spPr/>
      <dgm:t>
        <a:bodyPr/>
        <a:lstStyle/>
        <a:p>
          <a:endParaRPr lang="en-US"/>
        </a:p>
      </dgm:t>
    </dgm:pt>
    <dgm:pt modelId="{9692D223-056A-492D-BB94-DDAC7619A473}" type="pres">
      <dgm:prSet presAssocID="{F1782E55-7A5A-47EB-A116-1365405AA569}" presName="linearFlow" presStyleCnt="0">
        <dgm:presLayoutVars>
          <dgm:dir/>
          <dgm:animLvl val="lvl"/>
          <dgm:resizeHandles val="exact"/>
        </dgm:presLayoutVars>
      </dgm:prSet>
      <dgm:spPr/>
    </dgm:pt>
    <dgm:pt modelId="{74EA8856-B679-42D7-BD35-16ED2D75961A}" type="pres">
      <dgm:prSet presAssocID="{6F0E523D-CC1F-402B-AFAD-5F5549240BB0}" presName="composite" presStyleCnt="0"/>
      <dgm:spPr/>
    </dgm:pt>
    <dgm:pt modelId="{520BEAA8-FA72-4E87-8542-F2D138FC1DD3}" type="pres">
      <dgm:prSet presAssocID="{6F0E523D-CC1F-402B-AFAD-5F5549240BB0}" presName="parentText" presStyleLbl="alignNode1" presStyleIdx="0" presStyleCnt="3">
        <dgm:presLayoutVars>
          <dgm:chMax val="1"/>
          <dgm:bulletEnabled val="1"/>
        </dgm:presLayoutVars>
      </dgm:prSet>
      <dgm:spPr/>
    </dgm:pt>
    <dgm:pt modelId="{EE7F60F6-7463-49AE-89EA-5807E117F70E}" type="pres">
      <dgm:prSet presAssocID="{6F0E523D-CC1F-402B-AFAD-5F5549240BB0}" presName="descendantText" presStyleLbl="alignAcc1" presStyleIdx="0" presStyleCnt="3">
        <dgm:presLayoutVars>
          <dgm:bulletEnabled val="1"/>
        </dgm:presLayoutVars>
      </dgm:prSet>
      <dgm:spPr/>
    </dgm:pt>
    <dgm:pt modelId="{26C8B135-B636-4F54-8331-B5BF1405B275}" type="pres">
      <dgm:prSet presAssocID="{D3D92FBE-5B0A-43EF-90B1-34D9BB23516C}" presName="sp" presStyleCnt="0"/>
      <dgm:spPr/>
    </dgm:pt>
    <dgm:pt modelId="{F474A844-FD06-4916-BA46-197706F62B1C}" type="pres">
      <dgm:prSet presAssocID="{1B19EDB7-2A3A-4CCB-A4EC-E111A349193D}" presName="composite" presStyleCnt="0"/>
      <dgm:spPr/>
    </dgm:pt>
    <dgm:pt modelId="{5245E6D1-00B3-4566-87EC-D704B1644E83}" type="pres">
      <dgm:prSet presAssocID="{1B19EDB7-2A3A-4CCB-A4EC-E111A349193D}" presName="parentText" presStyleLbl="alignNode1" presStyleIdx="1" presStyleCnt="3">
        <dgm:presLayoutVars>
          <dgm:chMax val="1"/>
          <dgm:bulletEnabled val="1"/>
        </dgm:presLayoutVars>
      </dgm:prSet>
      <dgm:spPr/>
    </dgm:pt>
    <dgm:pt modelId="{EE1A8D6F-B5E4-423E-9B5A-A57E83D5214E}" type="pres">
      <dgm:prSet presAssocID="{1B19EDB7-2A3A-4CCB-A4EC-E111A349193D}" presName="descendantText" presStyleLbl="alignAcc1" presStyleIdx="1" presStyleCnt="3">
        <dgm:presLayoutVars>
          <dgm:bulletEnabled val="1"/>
        </dgm:presLayoutVars>
      </dgm:prSet>
      <dgm:spPr/>
    </dgm:pt>
    <dgm:pt modelId="{4DB0DEA1-EF5B-4234-8ABB-D43FD0F486E6}" type="pres">
      <dgm:prSet presAssocID="{7082D160-0998-4AB7-BA8D-725F9561B6A4}" presName="sp" presStyleCnt="0"/>
      <dgm:spPr/>
    </dgm:pt>
    <dgm:pt modelId="{47B5DC0F-A674-4D22-8B34-47B76B95A7A0}" type="pres">
      <dgm:prSet presAssocID="{522A969E-6F9A-4F5F-94FB-FE7DC3B0DCB2}" presName="composite" presStyleCnt="0"/>
      <dgm:spPr/>
    </dgm:pt>
    <dgm:pt modelId="{741BA886-0AC7-4FBE-B83C-BAC50DD0EE72}" type="pres">
      <dgm:prSet presAssocID="{522A969E-6F9A-4F5F-94FB-FE7DC3B0DCB2}" presName="parentText" presStyleLbl="alignNode1" presStyleIdx="2" presStyleCnt="3">
        <dgm:presLayoutVars>
          <dgm:chMax val="1"/>
          <dgm:bulletEnabled val="1"/>
        </dgm:presLayoutVars>
      </dgm:prSet>
      <dgm:spPr/>
    </dgm:pt>
    <dgm:pt modelId="{E1E23F21-2193-48F6-840C-DC4964DB4AB9}" type="pres">
      <dgm:prSet presAssocID="{522A969E-6F9A-4F5F-94FB-FE7DC3B0DCB2}" presName="descendantText" presStyleLbl="alignAcc1" presStyleIdx="2" presStyleCnt="3">
        <dgm:presLayoutVars>
          <dgm:bulletEnabled val="1"/>
        </dgm:presLayoutVars>
      </dgm:prSet>
      <dgm:spPr/>
    </dgm:pt>
  </dgm:ptLst>
  <dgm:cxnLst>
    <dgm:cxn modelId="{4FE9840A-8C2C-4EF9-BBC7-49F858D57EE4}" type="presOf" srcId="{974B87F8-2639-4841-9537-32BE356D57A0}" destId="{EE1A8D6F-B5E4-423E-9B5A-A57E83D5214E}" srcOrd="0" destOrd="0" presId="urn:microsoft.com/office/officeart/2005/8/layout/chevron2"/>
    <dgm:cxn modelId="{DB659411-59F1-4C8D-8A97-EEC13F62463E}" type="presOf" srcId="{BD2E1552-ED46-42F6-A04B-90D31EE4C8C8}" destId="{E1E23F21-2193-48F6-840C-DC4964DB4AB9}" srcOrd="0" destOrd="1" presId="urn:microsoft.com/office/officeart/2005/8/layout/chevron2"/>
    <dgm:cxn modelId="{B6A63622-8469-4F87-8F6B-EC937C629DF6}" srcId="{6F0E523D-CC1F-402B-AFAD-5F5549240BB0}" destId="{0A73E15C-DDAA-42A2-9A66-BC9C50D42926}" srcOrd="2" destOrd="0" parTransId="{17D7D1AF-7804-4DA9-95BD-F4936108385B}" sibTransId="{EDBB7EB4-CC34-4C61-8813-4FDB47F1BFA8}"/>
    <dgm:cxn modelId="{FD4C112C-5145-4388-8D6C-0EC16E4DCBD4}" type="presOf" srcId="{522A969E-6F9A-4F5F-94FB-FE7DC3B0DCB2}" destId="{741BA886-0AC7-4FBE-B83C-BAC50DD0EE72}" srcOrd="0" destOrd="0" presId="urn:microsoft.com/office/officeart/2005/8/layout/chevron2"/>
    <dgm:cxn modelId="{2882962F-DBC4-446A-A900-235B5E2E365F}" type="presOf" srcId="{C448CB94-5C1B-498E-BE3C-BAC1E09520D6}" destId="{EE7F60F6-7463-49AE-89EA-5807E117F70E}" srcOrd="0" destOrd="0" presId="urn:microsoft.com/office/officeart/2005/8/layout/chevron2"/>
    <dgm:cxn modelId="{CB96CC35-6502-48FF-8A24-F356C8172F3C}" type="presOf" srcId="{6F0E523D-CC1F-402B-AFAD-5F5549240BB0}" destId="{520BEAA8-FA72-4E87-8542-F2D138FC1DD3}" srcOrd="0" destOrd="0" presId="urn:microsoft.com/office/officeart/2005/8/layout/chevron2"/>
    <dgm:cxn modelId="{C8FAC03F-5B53-48B0-A801-58BFFFB00C58}" srcId="{6F0E523D-CC1F-402B-AFAD-5F5549240BB0}" destId="{825D6D42-3871-40ED-B9A7-648C29A93A7B}" srcOrd="1" destOrd="0" parTransId="{99C63B4E-8843-443A-937D-A978D21B6D1E}" sibTransId="{EA8AAA37-ACEB-4617-BB76-FD17C465A941}"/>
    <dgm:cxn modelId="{CE39DD42-EC32-47F7-A5F8-168F7BE7DA32}" type="presOf" srcId="{699D5621-229A-4264-87F9-C6083B36B45B}" destId="{EE1A8D6F-B5E4-423E-9B5A-A57E83D5214E}" srcOrd="0" destOrd="1" presId="urn:microsoft.com/office/officeart/2005/8/layout/chevron2"/>
    <dgm:cxn modelId="{7334DD6E-DD36-4005-AF3F-51828B776E11}" type="presOf" srcId="{CCD25755-2D8B-4F0C-8E6C-0980C18C1711}" destId="{E1E23F21-2193-48F6-840C-DC4964DB4AB9}" srcOrd="0" destOrd="2" presId="urn:microsoft.com/office/officeart/2005/8/layout/chevron2"/>
    <dgm:cxn modelId="{2ACE2081-26B8-4DAF-ADFE-2E724E63A03B}" srcId="{6F0E523D-CC1F-402B-AFAD-5F5549240BB0}" destId="{C448CB94-5C1B-498E-BE3C-BAC1E09520D6}" srcOrd="0" destOrd="0" parTransId="{F634FCFC-2203-4E9B-976A-F9C1D12387FF}" sibTransId="{44C8EA4C-73B2-4AED-9DC2-804DD8CD8649}"/>
    <dgm:cxn modelId="{EAE7D282-EC79-4C58-B713-FA26A6DC8281}" type="presOf" srcId="{1B19EDB7-2A3A-4CCB-A4EC-E111A349193D}" destId="{5245E6D1-00B3-4566-87EC-D704B1644E83}" srcOrd="0" destOrd="0" presId="urn:microsoft.com/office/officeart/2005/8/layout/chevron2"/>
    <dgm:cxn modelId="{D8C0C987-2FA1-4BFA-88B5-087AA81640B3}" srcId="{F1782E55-7A5A-47EB-A116-1365405AA569}" destId="{522A969E-6F9A-4F5F-94FB-FE7DC3B0DCB2}" srcOrd="2" destOrd="0" parTransId="{3A868D9D-D1FC-4E0D-A1FF-C5E503A3B884}" sibTransId="{744D9AD1-101B-40E6-A625-B8D0E3B3B9D9}"/>
    <dgm:cxn modelId="{FF523490-62C4-4D61-943E-C27F3789491E}" type="presOf" srcId="{0A73E15C-DDAA-42A2-9A66-BC9C50D42926}" destId="{EE7F60F6-7463-49AE-89EA-5807E117F70E}" srcOrd="0" destOrd="2" presId="urn:microsoft.com/office/officeart/2005/8/layout/chevron2"/>
    <dgm:cxn modelId="{B718C595-6717-42A4-B937-C562B876C2AA}" srcId="{1B19EDB7-2A3A-4CCB-A4EC-E111A349193D}" destId="{974B87F8-2639-4841-9537-32BE356D57A0}" srcOrd="0" destOrd="0" parTransId="{C4AADCF8-CF32-4E8D-9406-F4849FD64C31}" sibTransId="{03412890-214F-4934-8320-9D1F85F86393}"/>
    <dgm:cxn modelId="{C9E6E2A4-B548-4C84-8785-6BE46827A398}" srcId="{522A969E-6F9A-4F5F-94FB-FE7DC3B0DCB2}" destId="{CCD25755-2D8B-4F0C-8E6C-0980C18C1711}" srcOrd="2" destOrd="0" parTransId="{B292BC1F-86E3-473C-80E2-57C5B442D95F}" sibTransId="{4C4AEF3F-C5A6-4019-9166-6C3FDF83FEEC}"/>
    <dgm:cxn modelId="{7B1A11AF-601C-4E28-9BC7-3B41D78EACDB}" srcId="{1B19EDB7-2A3A-4CCB-A4EC-E111A349193D}" destId="{699D5621-229A-4264-87F9-C6083B36B45B}" srcOrd="1" destOrd="0" parTransId="{AC6FF4B3-1188-411E-AABD-DF86AF316E8E}" sibTransId="{9EF0600D-E7A5-4074-87BB-D0E52B46D8CF}"/>
    <dgm:cxn modelId="{51CB9DC7-44B6-49E8-BC3E-F3D0769C9F58}" type="presOf" srcId="{825D6D42-3871-40ED-B9A7-648C29A93A7B}" destId="{EE7F60F6-7463-49AE-89EA-5807E117F70E}" srcOrd="0" destOrd="1" presId="urn:microsoft.com/office/officeart/2005/8/layout/chevron2"/>
    <dgm:cxn modelId="{43A989CD-62E8-4E9E-BDA5-CA3E83CA1A5B}" srcId="{F1782E55-7A5A-47EB-A116-1365405AA569}" destId="{6F0E523D-CC1F-402B-AFAD-5F5549240BB0}" srcOrd="0" destOrd="0" parTransId="{B5DF6326-D5E2-46B8-8749-93CF824AC41C}" sibTransId="{D3D92FBE-5B0A-43EF-90B1-34D9BB23516C}"/>
    <dgm:cxn modelId="{297BB1EA-E6E8-48A2-BF5F-266BF4AF86C1}" srcId="{522A969E-6F9A-4F5F-94FB-FE7DC3B0DCB2}" destId="{BD2E1552-ED46-42F6-A04B-90D31EE4C8C8}" srcOrd="1" destOrd="0" parTransId="{248AD5A8-5835-449E-BC77-080A2F131DF6}" sibTransId="{67B0DF7A-F57C-46BE-B996-C22EBAEA7163}"/>
    <dgm:cxn modelId="{C58305EC-D578-41FB-9706-D692EC6E1CC3}" type="presOf" srcId="{39351CB8-170E-4D44-AB6E-AE0705381286}" destId="{E1E23F21-2193-48F6-840C-DC4964DB4AB9}" srcOrd="0" destOrd="0" presId="urn:microsoft.com/office/officeart/2005/8/layout/chevron2"/>
    <dgm:cxn modelId="{E5438DF3-56C8-45EB-98D9-A34BF698D112}" srcId="{F1782E55-7A5A-47EB-A116-1365405AA569}" destId="{1B19EDB7-2A3A-4CCB-A4EC-E111A349193D}" srcOrd="1" destOrd="0" parTransId="{F1D5302E-3F0C-4C6F-BED6-4BD4662C580D}" sibTransId="{7082D160-0998-4AB7-BA8D-725F9561B6A4}"/>
    <dgm:cxn modelId="{C8F68DFE-F011-48E1-A171-EECCCB2C2797}" type="presOf" srcId="{F1782E55-7A5A-47EB-A116-1365405AA569}" destId="{9692D223-056A-492D-BB94-DDAC7619A473}" srcOrd="0" destOrd="0" presId="urn:microsoft.com/office/officeart/2005/8/layout/chevron2"/>
    <dgm:cxn modelId="{E323EEFE-24CB-42CA-BBBB-65FF3C2A5CD9}" srcId="{522A969E-6F9A-4F5F-94FB-FE7DC3B0DCB2}" destId="{39351CB8-170E-4D44-AB6E-AE0705381286}" srcOrd="0" destOrd="0" parTransId="{E70CF5E6-A42B-4A50-9239-EB87E8B2FEA2}" sibTransId="{F03FA203-83C8-4920-8B23-D87F7666AC2B}"/>
    <dgm:cxn modelId="{62A6A9CD-66CD-4D80-B008-B647977DB95A}" type="presParOf" srcId="{9692D223-056A-492D-BB94-DDAC7619A473}" destId="{74EA8856-B679-42D7-BD35-16ED2D75961A}" srcOrd="0" destOrd="0" presId="urn:microsoft.com/office/officeart/2005/8/layout/chevron2"/>
    <dgm:cxn modelId="{407B3332-2FF3-474D-9AEC-56B83D409BFA}" type="presParOf" srcId="{74EA8856-B679-42D7-BD35-16ED2D75961A}" destId="{520BEAA8-FA72-4E87-8542-F2D138FC1DD3}" srcOrd="0" destOrd="0" presId="urn:microsoft.com/office/officeart/2005/8/layout/chevron2"/>
    <dgm:cxn modelId="{34247FBF-ADDB-461F-8CE5-7EDE67D837FE}" type="presParOf" srcId="{74EA8856-B679-42D7-BD35-16ED2D75961A}" destId="{EE7F60F6-7463-49AE-89EA-5807E117F70E}" srcOrd="1" destOrd="0" presId="urn:microsoft.com/office/officeart/2005/8/layout/chevron2"/>
    <dgm:cxn modelId="{0D3A2141-EB73-427F-8D0F-842B6ACFB5E8}" type="presParOf" srcId="{9692D223-056A-492D-BB94-DDAC7619A473}" destId="{26C8B135-B636-4F54-8331-B5BF1405B275}" srcOrd="1" destOrd="0" presId="urn:microsoft.com/office/officeart/2005/8/layout/chevron2"/>
    <dgm:cxn modelId="{470CC41D-CFC5-4703-A813-9A15B6646DCF}" type="presParOf" srcId="{9692D223-056A-492D-BB94-DDAC7619A473}" destId="{F474A844-FD06-4916-BA46-197706F62B1C}" srcOrd="2" destOrd="0" presId="urn:microsoft.com/office/officeart/2005/8/layout/chevron2"/>
    <dgm:cxn modelId="{75330EC2-18B4-43CD-BCBA-42F9BD1890F1}" type="presParOf" srcId="{F474A844-FD06-4916-BA46-197706F62B1C}" destId="{5245E6D1-00B3-4566-87EC-D704B1644E83}" srcOrd="0" destOrd="0" presId="urn:microsoft.com/office/officeart/2005/8/layout/chevron2"/>
    <dgm:cxn modelId="{0FB598D7-FB1C-4C51-9880-104F333B17F5}" type="presParOf" srcId="{F474A844-FD06-4916-BA46-197706F62B1C}" destId="{EE1A8D6F-B5E4-423E-9B5A-A57E83D5214E}" srcOrd="1" destOrd="0" presId="urn:microsoft.com/office/officeart/2005/8/layout/chevron2"/>
    <dgm:cxn modelId="{77517BC1-A02C-4B5C-B4BC-022A1FBA8526}" type="presParOf" srcId="{9692D223-056A-492D-BB94-DDAC7619A473}" destId="{4DB0DEA1-EF5B-4234-8ABB-D43FD0F486E6}" srcOrd="3" destOrd="0" presId="urn:microsoft.com/office/officeart/2005/8/layout/chevron2"/>
    <dgm:cxn modelId="{763734A5-A6E2-48E5-B7B0-DBD01C981EE5}" type="presParOf" srcId="{9692D223-056A-492D-BB94-DDAC7619A473}" destId="{47B5DC0F-A674-4D22-8B34-47B76B95A7A0}" srcOrd="4" destOrd="0" presId="urn:microsoft.com/office/officeart/2005/8/layout/chevron2"/>
    <dgm:cxn modelId="{AAFB1803-19D1-4534-BA7B-3D9635F678D1}" type="presParOf" srcId="{47B5DC0F-A674-4D22-8B34-47B76B95A7A0}" destId="{741BA886-0AC7-4FBE-B83C-BAC50DD0EE72}" srcOrd="0" destOrd="0" presId="urn:microsoft.com/office/officeart/2005/8/layout/chevron2"/>
    <dgm:cxn modelId="{49DA7BBB-EB46-40CC-BD66-1D5113037DDF}" type="presParOf" srcId="{47B5DC0F-A674-4D22-8B34-47B76B95A7A0}" destId="{E1E23F21-2193-48F6-840C-DC4964DB4AB9}"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0BEAA8-FA72-4E87-8542-F2D138FC1DD3}">
      <dsp:nvSpPr>
        <dsp:cNvPr id="0" name=""/>
        <dsp:cNvSpPr/>
      </dsp:nvSpPr>
      <dsp:spPr>
        <a:xfrm rot="5400000">
          <a:off x="-188431" y="189611"/>
          <a:ext cx="1256211" cy="879348"/>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Workflow calls component</a:t>
          </a:r>
        </a:p>
      </dsp:txBody>
      <dsp:txXfrm rot="-5400000">
        <a:off x="1" y="440853"/>
        <a:ext cx="879348" cy="376863"/>
      </dsp:txXfrm>
    </dsp:sp>
    <dsp:sp modelId="{EE7F60F6-7463-49AE-89EA-5807E117F70E}">
      <dsp:nvSpPr>
        <dsp:cNvPr id="0" name=""/>
        <dsp:cNvSpPr/>
      </dsp:nvSpPr>
      <dsp:spPr>
        <a:xfrm rot="5400000">
          <a:off x="2669830" y="-1789302"/>
          <a:ext cx="816537" cy="4397501"/>
        </a:xfrm>
        <a:prstGeom prst="round2SameRect">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workflow is executed</a:t>
          </a:r>
        </a:p>
        <a:p>
          <a:pPr marL="57150" lvl="1" indent="-57150" algn="l" defTabSz="488950">
            <a:lnSpc>
              <a:spcPct val="90000"/>
            </a:lnSpc>
            <a:spcBef>
              <a:spcPct val="0"/>
            </a:spcBef>
            <a:spcAft>
              <a:spcPct val="15000"/>
            </a:spcAft>
            <a:buChar char="•"/>
          </a:pPr>
          <a:r>
            <a:rPr lang="en-US" sz="1100" kern="1200" dirty="0"/>
            <a:t>Data from a component's predecessor is passed to the component</a:t>
          </a:r>
        </a:p>
        <a:p>
          <a:pPr marL="57150" lvl="1" indent="-57150" algn="l" defTabSz="488950">
            <a:lnSpc>
              <a:spcPct val="90000"/>
            </a:lnSpc>
            <a:spcBef>
              <a:spcPct val="0"/>
            </a:spcBef>
            <a:spcAft>
              <a:spcPct val="15000"/>
            </a:spcAft>
            <a:buChar char="•"/>
          </a:pPr>
          <a:r>
            <a:rPr lang="en-US" sz="1100" kern="1200" dirty="0"/>
            <a:t>User-specified optionns (or the default options) are also given</a:t>
          </a:r>
        </a:p>
      </dsp:txBody>
      <dsp:txXfrm rot="-5400000">
        <a:off x="879348" y="41040"/>
        <a:ext cx="4357641" cy="736817"/>
      </dsp:txXfrm>
    </dsp:sp>
    <dsp:sp modelId="{5245E6D1-00B3-4566-87EC-D704B1644E83}">
      <dsp:nvSpPr>
        <dsp:cNvPr id="0" name=""/>
        <dsp:cNvSpPr/>
      </dsp:nvSpPr>
      <dsp:spPr>
        <a:xfrm rot="5400000">
          <a:off x="-188431" y="1246250"/>
          <a:ext cx="1256211" cy="879348"/>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w="9525" cap="flat" cmpd="sng" algn="ctr">
          <a:solidFill>
            <a:schemeClr val="accent3">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Component calls program</a:t>
          </a:r>
        </a:p>
      </dsp:txBody>
      <dsp:txXfrm rot="-5400000">
        <a:off x="1" y="1497492"/>
        <a:ext cx="879348" cy="376863"/>
      </dsp:txXfrm>
    </dsp:sp>
    <dsp:sp modelId="{EE1A8D6F-B5E4-423E-9B5A-A57E83D5214E}">
      <dsp:nvSpPr>
        <dsp:cNvPr id="0" name=""/>
        <dsp:cNvSpPr/>
      </dsp:nvSpPr>
      <dsp:spPr>
        <a:xfrm rot="5400000">
          <a:off x="2669830" y="-732662"/>
          <a:ext cx="816537" cy="4397501"/>
        </a:xfrm>
        <a:prstGeom prst="round2SameRect">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The component's Java wrapper communicates with the workflows platform to obtain the component definition (XSD)</a:t>
          </a:r>
        </a:p>
        <a:p>
          <a:pPr marL="57150" lvl="1" indent="-57150" algn="l" defTabSz="488950">
            <a:lnSpc>
              <a:spcPct val="90000"/>
            </a:lnSpc>
            <a:spcBef>
              <a:spcPct val="0"/>
            </a:spcBef>
            <a:spcAft>
              <a:spcPct val="15000"/>
            </a:spcAft>
            <a:buChar char="•"/>
          </a:pPr>
          <a:r>
            <a:rPr lang="en-US" sz="1100" kern="1200" dirty="0"/>
            <a:t>The wrapper is initialized and its runComponent method is called</a:t>
          </a:r>
        </a:p>
      </dsp:txBody>
      <dsp:txXfrm rot="-5400000">
        <a:off x="879348" y="1097680"/>
        <a:ext cx="4357641" cy="736817"/>
      </dsp:txXfrm>
    </dsp:sp>
    <dsp:sp modelId="{741BA886-0AC7-4FBE-B83C-BAC50DD0EE72}">
      <dsp:nvSpPr>
        <dsp:cNvPr id="0" name=""/>
        <dsp:cNvSpPr/>
      </dsp:nvSpPr>
      <dsp:spPr>
        <a:xfrm rot="5400000">
          <a:off x="-188431" y="2302890"/>
          <a:ext cx="1256211" cy="879348"/>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w="9525" cap="flat" cmpd="sng" algn="ctr">
          <a:solidFill>
            <a:schemeClr val="accent4">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dirty="0"/>
            <a:t>Program executes</a:t>
          </a:r>
        </a:p>
      </dsp:txBody>
      <dsp:txXfrm rot="-5400000">
        <a:off x="1" y="2554132"/>
        <a:ext cx="879348" cy="376863"/>
      </dsp:txXfrm>
    </dsp:sp>
    <dsp:sp modelId="{E1E23F21-2193-48F6-840C-DC4964DB4AB9}">
      <dsp:nvSpPr>
        <dsp:cNvPr id="0" name=""/>
        <dsp:cNvSpPr/>
      </dsp:nvSpPr>
      <dsp:spPr>
        <a:xfrm rot="5400000">
          <a:off x="2669830" y="323976"/>
          <a:ext cx="816537" cy="4397501"/>
        </a:xfrm>
        <a:prstGeom prst="round2SameRect">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dirty="0"/>
            <a:t>A program is executed on behalf of the component</a:t>
          </a:r>
        </a:p>
        <a:p>
          <a:pPr marL="57150" lvl="1" indent="-57150" algn="l" defTabSz="488950">
            <a:lnSpc>
              <a:spcPct val="90000"/>
            </a:lnSpc>
            <a:spcBef>
              <a:spcPct val="0"/>
            </a:spcBef>
            <a:spcAft>
              <a:spcPct val="15000"/>
            </a:spcAft>
            <a:buChar char="•"/>
          </a:pPr>
          <a:r>
            <a:rPr lang="en-US" sz="1100" kern="1200" dirty="0"/>
            <a:t>Input files and option values are passed as command-line arguments</a:t>
          </a:r>
        </a:p>
        <a:p>
          <a:pPr marL="57150" lvl="1" indent="-57150" algn="l" defTabSz="488950">
            <a:lnSpc>
              <a:spcPct val="90000"/>
            </a:lnSpc>
            <a:spcBef>
              <a:spcPct val="0"/>
            </a:spcBef>
            <a:spcAft>
              <a:spcPct val="15000"/>
            </a:spcAft>
            <a:buChar char="•"/>
          </a:pPr>
          <a:r>
            <a:rPr lang="en-US" sz="1100" kern="1200" dirty="0"/>
            <a:t>New output files are added to the component XML via the wrapper or an error message is generated and returned to the user</a:t>
          </a:r>
        </a:p>
      </dsp:txBody>
      <dsp:txXfrm rot="-5400000">
        <a:off x="879348" y="2154318"/>
        <a:ext cx="4357641" cy="73681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BA8CF5A9294EA58C2D39367A7FF094"/>
        <w:category>
          <w:name w:val="General"/>
          <w:gallery w:val="placeholder"/>
        </w:category>
        <w:types>
          <w:type w:val="bbPlcHdr"/>
        </w:types>
        <w:behaviors>
          <w:behavior w:val="content"/>
        </w:behaviors>
        <w:guid w:val="{8C263603-456C-486F-BF4E-3B5FB6E16C13}"/>
      </w:docPartPr>
      <w:docPartBody>
        <w:p w:rsidR="00BE75CD" w:rsidRDefault="0076443E">
          <w:r w:rsidRPr="007C73FD">
            <w:rPr>
              <w:rStyle w:val="PlaceholderText"/>
            </w:rPr>
            <w:t>[Author]</w:t>
          </w:r>
        </w:p>
      </w:docPartBody>
    </w:docPart>
    <w:docPart>
      <w:docPartPr>
        <w:name w:val="AB163BE494A54CE2A234808093487F89"/>
        <w:category>
          <w:name w:val="General"/>
          <w:gallery w:val="placeholder"/>
        </w:category>
        <w:types>
          <w:type w:val="bbPlcHdr"/>
        </w:types>
        <w:behaviors>
          <w:behavior w:val="content"/>
        </w:behaviors>
        <w:guid w:val="{5A207BE4-D68B-43EC-85F6-917D48F38953}"/>
      </w:docPartPr>
      <w:docPartBody>
        <w:p w:rsidR="00BE75CD" w:rsidRDefault="0076443E">
          <w:r w:rsidRPr="007C73FD">
            <w:rPr>
              <w:rStyle w:val="PlaceholderText"/>
            </w:rPr>
            <w:t>[Subject]</w:t>
          </w:r>
        </w:p>
      </w:docPartBody>
    </w:docPart>
    <w:docPart>
      <w:docPartPr>
        <w:name w:val="FC1C395A53B349A0B599911E0FD5069B"/>
        <w:category>
          <w:name w:val="General"/>
          <w:gallery w:val="placeholder"/>
        </w:category>
        <w:types>
          <w:type w:val="bbPlcHdr"/>
        </w:types>
        <w:behaviors>
          <w:behavior w:val="content"/>
        </w:behaviors>
        <w:guid w:val="{688468A5-A70A-4017-8E1B-FF0419C97ABF}"/>
      </w:docPartPr>
      <w:docPartBody>
        <w:p w:rsidR="00BE75CD" w:rsidRDefault="0076443E">
          <w:r w:rsidRPr="007C73FD">
            <w:rPr>
              <w:rStyle w:val="PlaceholderText"/>
            </w:rPr>
            <w:t>[Title]</w:t>
          </w:r>
        </w:p>
      </w:docPartBody>
    </w:docPart>
    <w:docPart>
      <w:docPartPr>
        <w:name w:val="6BD7AF3F7AD34853B81C3B42AAA5CC30"/>
        <w:category>
          <w:name w:val="General"/>
          <w:gallery w:val="placeholder"/>
        </w:category>
        <w:types>
          <w:type w:val="bbPlcHdr"/>
        </w:types>
        <w:behaviors>
          <w:behavior w:val="content"/>
        </w:behaviors>
        <w:guid w:val="{FA79BF9A-A7E2-4186-BE55-CA17C289DAB3}"/>
      </w:docPartPr>
      <w:docPartBody>
        <w:p w:rsidR="00BE75CD" w:rsidRDefault="0076443E">
          <w:r w:rsidRPr="007C73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utura Std Book">
    <w:altName w:val="Century Gothic"/>
    <w:charset w:val="00"/>
    <w:family w:val="auto"/>
    <w:pitch w:val="variable"/>
    <w:sig w:usb0="80000067" w:usb1="00000000" w:usb2="00000000" w:usb3="00000000" w:csb0="000001FB"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5CC0"/>
    <w:rsid w:val="0004703B"/>
    <w:rsid w:val="000B1285"/>
    <w:rsid w:val="000E5F6D"/>
    <w:rsid w:val="000E6782"/>
    <w:rsid w:val="00140AC0"/>
    <w:rsid w:val="00144C24"/>
    <w:rsid w:val="001825E4"/>
    <w:rsid w:val="002B420C"/>
    <w:rsid w:val="0052066E"/>
    <w:rsid w:val="00545401"/>
    <w:rsid w:val="00704372"/>
    <w:rsid w:val="0071189D"/>
    <w:rsid w:val="00715560"/>
    <w:rsid w:val="007249EB"/>
    <w:rsid w:val="0076443E"/>
    <w:rsid w:val="007D01BC"/>
    <w:rsid w:val="00806C6C"/>
    <w:rsid w:val="00832917"/>
    <w:rsid w:val="008706D2"/>
    <w:rsid w:val="00871190"/>
    <w:rsid w:val="008A1D49"/>
    <w:rsid w:val="00995CC0"/>
    <w:rsid w:val="009B505C"/>
    <w:rsid w:val="009D0021"/>
    <w:rsid w:val="00A14E41"/>
    <w:rsid w:val="00A250C7"/>
    <w:rsid w:val="00A27432"/>
    <w:rsid w:val="00A40ECB"/>
    <w:rsid w:val="00AA0930"/>
    <w:rsid w:val="00AF15F0"/>
    <w:rsid w:val="00BB4AB1"/>
    <w:rsid w:val="00BB788A"/>
    <w:rsid w:val="00BE75CD"/>
    <w:rsid w:val="00D32239"/>
    <w:rsid w:val="00D62A93"/>
    <w:rsid w:val="00DD546C"/>
    <w:rsid w:val="00E20F14"/>
    <w:rsid w:val="00E23575"/>
    <w:rsid w:val="00E36B24"/>
    <w:rsid w:val="00EE26E6"/>
    <w:rsid w:val="00FD63B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64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8CBF9C4BCC4F46A0DECFB1569B5A81">
    <w:name w:val="1D8CBF9C4BCC4F46A0DECFB1569B5A81"/>
    <w:rsid w:val="00995CC0"/>
  </w:style>
  <w:style w:type="paragraph" w:customStyle="1" w:styleId="894D92E09DBC40A5A6DC227CA36605A0">
    <w:name w:val="894D92E09DBC40A5A6DC227CA36605A0"/>
    <w:rsid w:val="00995CC0"/>
  </w:style>
  <w:style w:type="character" w:styleId="PlaceholderText">
    <w:name w:val="Placeholder Text"/>
    <w:basedOn w:val="DefaultParagraphFont"/>
    <w:uiPriority w:val="99"/>
    <w:semiHidden/>
    <w:rsid w:val="007644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21CE5-6B92-4B49-BA87-7CA63CDA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7585</TotalTime>
  <Pages>42</Pages>
  <Words>11223</Words>
  <Characters>63974</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Requirements and Design</vt:lpstr>
    </vt:vector>
  </TitlesOfParts>
  <Company>Carnegie Mellon University</Company>
  <LinksUpToDate>false</LinksUpToDate>
  <CharactersWithSpaces>75047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Design</dc:title>
  <dc:subject>Workflow Components</dc:subject>
  <dc:creator>Mike Komisin</dc:creator>
  <cp:lastModifiedBy>mkomisin</cp:lastModifiedBy>
  <cp:revision>40</cp:revision>
  <cp:lastPrinted>2015-10-28T14:36:00Z</cp:lastPrinted>
  <dcterms:created xsi:type="dcterms:W3CDTF">2016-12-06T18:00:00Z</dcterms:created>
  <dcterms:modified xsi:type="dcterms:W3CDTF">2018-03-05T17:01:00Z</dcterms:modified>
</cp:coreProperties>
</file>